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386" w:rsidRPr="00480386" w:rsidRDefault="00480386" w:rsidP="00480386">
      <w:pPr>
        <w:spacing w:after="164" w:line="240" w:lineRule="auto"/>
        <w:textAlignment w:val="baseline"/>
        <w:outlineLvl w:val="0"/>
        <w:rPr>
          <w:rFonts w:ascii="Times New Roman" w:eastAsia="Times New Roman" w:hAnsi="Times New Roman" w:cs="Times New Roman"/>
          <w:kern w:val="36"/>
          <w:sz w:val="31"/>
          <w:szCs w:val="31"/>
        </w:rPr>
      </w:pPr>
      <w:r w:rsidRPr="00480386">
        <w:rPr>
          <w:rFonts w:ascii="Times New Roman" w:eastAsia="Times New Roman" w:hAnsi="Times New Roman" w:cs="Times New Roman"/>
          <w:kern w:val="36"/>
          <w:sz w:val="31"/>
          <w:szCs w:val="31"/>
        </w:rPr>
        <w:t>CopyOnWriteArrayList in java</w:t>
      </w:r>
    </w:p>
    <w:p w:rsidR="00480386" w:rsidRPr="00480386" w:rsidRDefault="00480386" w:rsidP="00480386">
      <w:pPr>
        <w:spacing w:after="0" w:line="240" w:lineRule="auto"/>
        <w:textAlignment w:val="baseline"/>
        <w:rPr>
          <w:rFonts w:ascii="Arial" w:eastAsia="Times New Roman" w:hAnsi="Arial" w:cs="Arial"/>
          <w:sz w:val="18"/>
          <w:szCs w:val="18"/>
        </w:rPr>
      </w:pPr>
      <w:r w:rsidRPr="00480386">
        <w:rPr>
          <w:rFonts w:ascii="Arial" w:eastAsia="Times New Roman" w:hAnsi="Arial" w:cs="Arial"/>
          <w:b/>
          <w:bCs/>
          <w:sz w:val="18"/>
        </w:rPr>
        <w:t>CopyOnWriteArrayList</w:t>
      </w:r>
      <w:r w:rsidRPr="00480386">
        <w:rPr>
          <w:rFonts w:ascii="Arial" w:eastAsia="Times New Roman" w:hAnsi="Arial" w:cs="Arial"/>
          <w:sz w:val="18"/>
          <w:szCs w:val="18"/>
        </w:rPr>
        <w:t>: CopyOnWriteArrayList class is introduced in JDK 1.5, which implements List interface. It is enhanced version of ArrayList in which all modifications (add, set, remove, etc) are implemented by making a fresh copy.</w:t>
      </w:r>
    </w:p>
    <w:p w:rsidR="00480386" w:rsidRPr="00480386" w:rsidRDefault="00480386" w:rsidP="00480386">
      <w:pPr>
        <w:spacing w:after="109" w:line="240" w:lineRule="auto"/>
        <w:textAlignment w:val="baseline"/>
        <w:rPr>
          <w:rFonts w:ascii="Arial" w:eastAsia="Times New Roman" w:hAnsi="Arial" w:cs="Arial"/>
          <w:sz w:val="18"/>
          <w:szCs w:val="18"/>
        </w:rPr>
      </w:pPr>
      <w:r w:rsidRPr="00480386">
        <w:rPr>
          <w:rFonts w:ascii="Arial" w:eastAsia="Times New Roman" w:hAnsi="Arial" w:cs="Arial"/>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5.25pt;height:216.55pt"/>
        </w:pict>
      </w:r>
    </w:p>
    <w:p w:rsidR="00480386" w:rsidRPr="00480386" w:rsidRDefault="00480386" w:rsidP="00480386">
      <w:pPr>
        <w:spacing w:after="109" w:line="240" w:lineRule="auto"/>
        <w:textAlignment w:val="baseline"/>
        <w:rPr>
          <w:rFonts w:ascii="Arial" w:eastAsia="Times New Roman" w:hAnsi="Arial" w:cs="Arial"/>
          <w:sz w:val="18"/>
          <w:szCs w:val="18"/>
        </w:rPr>
      </w:pPr>
      <w:r w:rsidRPr="00480386">
        <w:rPr>
          <w:rFonts w:ascii="Arial" w:eastAsia="Times New Roman" w:hAnsi="Arial" w:cs="Arial"/>
          <w:sz w:val="18"/>
          <w:szCs w:val="18"/>
        </w:rPr>
        <w:t>Here are few points about CopyOnWriteArrayList:</w:t>
      </w:r>
    </w:p>
    <w:p w:rsidR="00480386" w:rsidRPr="00480386" w:rsidRDefault="00480386" w:rsidP="00480386">
      <w:pPr>
        <w:spacing w:after="0" w:line="207" w:lineRule="atLeast"/>
        <w:jc w:val="both"/>
        <w:textAlignment w:val="baseline"/>
        <w:rPr>
          <w:ins w:id="0" w:author="Unknown"/>
          <w:rFonts w:ascii="Arial" w:eastAsia="Times New Roman" w:hAnsi="Arial" w:cs="Arial"/>
          <w:sz w:val="18"/>
          <w:szCs w:val="18"/>
        </w:rPr>
      </w:pPr>
      <w:ins w:id="1" w:author="Unknown">
        <w:r w:rsidRPr="00480386">
          <w:rPr>
            <w:rFonts w:ascii="Arial" w:eastAsia="Times New Roman" w:hAnsi="Arial" w:cs="Arial"/>
            <w:sz w:val="18"/>
            <w:szCs w:val="18"/>
          </w:rPr>
          <w:br/>
        </w:r>
        <w:r w:rsidRPr="00480386">
          <w:rPr>
            <w:rFonts w:ascii="Arial" w:eastAsia="Times New Roman" w:hAnsi="Arial" w:cs="Arial"/>
            <w:sz w:val="18"/>
            <w:szCs w:val="18"/>
          </w:rPr>
          <w:br/>
        </w:r>
      </w:ins>
    </w:p>
    <w:p w:rsidR="00480386" w:rsidRPr="00480386" w:rsidRDefault="00480386" w:rsidP="00480386">
      <w:pPr>
        <w:numPr>
          <w:ilvl w:val="0"/>
          <w:numId w:val="1"/>
        </w:numPr>
        <w:spacing w:after="0" w:line="240" w:lineRule="auto"/>
        <w:ind w:left="393"/>
        <w:textAlignment w:val="baseline"/>
        <w:rPr>
          <w:ins w:id="2" w:author="Unknown"/>
          <w:rFonts w:ascii="Arial" w:eastAsia="Times New Roman" w:hAnsi="Arial" w:cs="Arial"/>
          <w:sz w:val="18"/>
          <w:szCs w:val="18"/>
        </w:rPr>
      </w:pPr>
      <w:ins w:id="3" w:author="Unknown">
        <w:r w:rsidRPr="00480386">
          <w:rPr>
            <w:rFonts w:ascii="Arial" w:eastAsia="Times New Roman" w:hAnsi="Arial" w:cs="Arial"/>
            <w:sz w:val="18"/>
            <w:szCs w:val="18"/>
          </w:rPr>
          <w:t>As the name indicates, CopyOnWriteArrayList creates a Cloned copy of underlying ArrayList, for every update operation at certain point both will be synchronized automatically ,which is taken care by JVM. Therefore there is no effect for threads which are performing read operation.</w:t>
        </w:r>
      </w:ins>
    </w:p>
    <w:p w:rsidR="00480386" w:rsidRPr="00480386" w:rsidRDefault="00480386" w:rsidP="00480386">
      <w:pPr>
        <w:numPr>
          <w:ilvl w:val="0"/>
          <w:numId w:val="1"/>
        </w:numPr>
        <w:spacing w:after="0" w:line="240" w:lineRule="auto"/>
        <w:ind w:left="393"/>
        <w:textAlignment w:val="baseline"/>
        <w:rPr>
          <w:ins w:id="4" w:author="Unknown"/>
          <w:rFonts w:ascii="Arial" w:eastAsia="Times New Roman" w:hAnsi="Arial" w:cs="Arial"/>
          <w:sz w:val="18"/>
          <w:szCs w:val="18"/>
        </w:rPr>
      </w:pPr>
      <w:ins w:id="5" w:author="Unknown">
        <w:r w:rsidRPr="00480386">
          <w:rPr>
            <w:rFonts w:ascii="Arial" w:eastAsia="Times New Roman" w:hAnsi="Arial" w:cs="Arial"/>
            <w:sz w:val="18"/>
            <w:szCs w:val="18"/>
          </w:rPr>
          <w:t>It is costly to use because for every update operation a cloned copy will be created. Hence CopyOnWriteArrayList is the best choice if our frequent operation is read operation.</w:t>
        </w:r>
      </w:ins>
    </w:p>
    <w:p w:rsidR="00480386" w:rsidRPr="00480386" w:rsidRDefault="00480386" w:rsidP="00480386">
      <w:pPr>
        <w:numPr>
          <w:ilvl w:val="0"/>
          <w:numId w:val="1"/>
        </w:numPr>
        <w:spacing w:after="0" w:line="240" w:lineRule="auto"/>
        <w:ind w:left="393"/>
        <w:textAlignment w:val="baseline"/>
        <w:rPr>
          <w:ins w:id="6" w:author="Unknown"/>
          <w:rFonts w:ascii="Arial" w:eastAsia="Times New Roman" w:hAnsi="Arial" w:cs="Arial"/>
          <w:sz w:val="18"/>
          <w:szCs w:val="18"/>
        </w:rPr>
      </w:pPr>
      <w:ins w:id="7" w:author="Unknown">
        <w:r w:rsidRPr="00480386">
          <w:rPr>
            <w:rFonts w:ascii="Arial" w:eastAsia="Times New Roman" w:hAnsi="Arial" w:cs="Arial"/>
            <w:sz w:val="18"/>
            <w:szCs w:val="18"/>
          </w:rPr>
          <w:t>It extends object and implements Serializable, Cloneable, Iterable&lt;E&gt;, Collection&lt;E&gt;, List&lt;E&gt; and RandomAccess</w:t>
        </w:r>
      </w:ins>
    </w:p>
    <w:p w:rsidR="00480386" w:rsidRPr="00480386" w:rsidRDefault="00480386" w:rsidP="00480386">
      <w:pPr>
        <w:numPr>
          <w:ilvl w:val="0"/>
          <w:numId w:val="1"/>
        </w:numPr>
        <w:spacing w:after="0" w:line="240" w:lineRule="auto"/>
        <w:ind w:left="393"/>
        <w:textAlignment w:val="baseline"/>
        <w:rPr>
          <w:ins w:id="8" w:author="Unknown"/>
          <w:rFonts w:ascii="Arial" w:eastAsia="Times New Roman" w:hAnsi="Arial" w:cs="Arial"/>
          <w:sz w:val="18"/>
          <w:szCs w:val="18"/>
        </w:rPr>
      </w:pPr>
      <w:ins w:id="9" w:author="Unknown">
        <w:r w:rsidRPr="00480386">
          <w:rPr>
            <w:rFonts w:ascii="Arial" w:eastAsia="Times New Roman" w:hAnsi="Arial" w:cs="Arial"/>
            <w:sz w:val="18"/>
            <w:szCs w:val="18"/>
          </w:rPr>
          <w:t>The underlined data structure is grow-able array.</w:t>
        </w:r>
      </w:ins>
    </w:p>
    <w:p w:rsidR="00480386" w:rsidRPr="00480386" w:rsidRDefault="00480386" w:rsidP="00480386">
      <w:pPr>
        <w:numPr>
          <w:ilvl w:val="0"/>
          <w:numId w:val="1"/>
        </w:numPr>
        <w:spacing w:after="0" w:line="240" w:lineRule="auto"/>
        <w:ind w:left="393"/>
        <w:textAlignment w:val="baseline"/>
        <w:rPr>
          <w:ins w:id="10" w:author="Unknown"/>
          <w:rFonts w:ascii="Arial" w:eastAsia="Times New Roman" w:hAnsi="Arial" w:cs="Arial"/>
          <w:sz w:val="18"/>
          <w:szCs w:val="18"/>
        </w:rPr>
      </w:pPr>
      <w:ins w:id="11" w:author="Unknown">
        <w:r w:rsidRPr="00480386">
          <w:rPr>
            <w:rFonts w:ascii="Arial" w:eastAsia="Times New Roman" w:hAnsi="Arial" w:cs="Arial"/>
            <w:sz w:val="18"/>
            <w:szCs w:val="18"/>
          </w:rPr>
          <w:t>It is thread-safe version of ArrayList.</w:t>
        </w:r>
      </w:ins>
    </w:p>
    <w:p w:rsidR="00480386" w:rsidRPr="00480386" w:rsidRDefault="00480386" w:rsidP="00480386">
      <w:pPr>
        <w:numPr>
          <w:ilvl w:val="0"/>
          <w:numId w:val="1"/>
        </w:numPr>
        <w:spacing w:after="0" w:line="240" w:lineRule="auto"/>
        <w:ind w:left="393"/>
        <w:textAlignment w:val="baseline"/>
        <w:rPr>
          <w:ins w:id="12" w:author="Unknown"/>
          <w:rFonts w:ascii="Arial" w:eastAsia="Times New Roman" w:hAnsi="Arial" w:cs="Arial"/>
          <w:sz w:val="18"/>
          <w:szCs w:val="18"/>
        </w:rPr>
      </w:pPr>
      <w:ins w:id="13" w:author="Unknown">
        <w:r w:rsidRPr="00480386">
          <w:rPr>
            <w:rFonts w:ascii="Arial" w:eastAsia="Times New Roman" w:hAnsi="Arial" w:cs="Arial"/>
            <w:sz w:val="18"/>
            <w:szCs w:val="18"/>
          </w:rPr>
          <w:t>Insertion is preserved, duplicates are allowed and heterogeneous Objects are allowed.</w:t>
        </w:r>
      </w:ins>
    </w:p>
    <w:p w:rsidR="00480386" w:rsidRPr="00480386" w:rsidRDefault="00480386" w:rsidP="00480386">
      <w:pPr>
        <w:numPr>
          <w:ilvl w:val="0"/>
          <w:numId w:val="1"/>
        </w:numPr>
        <w:spacing w:after="0" w:line="240" w:lineRule="auto"/>
        <w:ind w:left="393"/>
        <w:textAlignment w:val="baseline"/>
        <w:rPr>
          <w:ins w:id="14" w:author="Unknown"/>
          <w:rFonts w:ascii="Arial" w:eastAsia="Times New Roman" w:hAnsi="Arial" w:cs="Arial"/>
          <w:sz w:val="18"/>
          <w:szCs w:val="18"/>
        </w:rPr>
      </w:pPr>
      <w:ins w:id="15" w:author="Unknown">
        <w:r w:rsidRPr="00480386">
          <w:rPr>
            <w:rFonts w:ascii="Arial" w:eastAsia="Times New Roman" w:hAnsi="Arial" w:cs="Arial"/>
            <w:sz w:val="18"/>
            <w:szCs w:val="18"/>
          </w:rPr>
          <w:t>The main important point about CopyOnWriteArrayList is Iterator of CopyOnWriteArrayList can not perform remove operation otherwise we get Run-time exception saying UnsupportedOperationException.</w:t>
        </w:r>
      </w:ins>
    </w:p>
    <w:p w:rsidR="00480386" w:rsidRPr="00480386" w:rsidRDefault="00480386" w:rsidP="00480386">
      <w:pPr>
        <w:spacing w:after="0" w:line="240" w:lineRule="auto"/>
        <w:textAlignment w:val="baseline"/>
        <w:rPr>
          <w:ins w:id="16" w:author="Unknown"/>
          <w:rFonts w:ascii="Arial" w:eastAsia="Times New Roman" w:hAnsi="Arial" w:cs="Arial"/>
          <w:sz w:val="18"/>
          <w:szCs w:val="18"/>
        </w:rPr>
      </w:pPr>
      <w:ins w:id="17" w:author="Unknown">
        <w:r w:rsidRPr="00480386">
          <w:rPr>
            <w:rFonts w:ascii="Arial" w:eastAsia="Times New Roman" w:hAnsi="Arial" w:cs="Arial"/>
            <w:b/>
            <w:bCs/>
            <w:sz w:val="18"/>
          </w:rPr>
          <w:t>Constructors Summary:</w:t>
        </w:r>
      </w:ins>
    </w:p>
    <w:p w:rsidR="00480386" w:rsidRPr="00480386" w:rsidRDefault="00480386" w:rsidP="00480386">
      <w:pPr>
        <w:numPr>
          <w:ilvl w:val="0"/>
          <w:numId w:val="2"/>
        </w:numPr>
        <w:spacing w:after="0" w:line="240" w:lineRule="auto"/>
        <w:ind w:left="393"/>
        <w:textAlignment w:val="baseline"/>
        <w:rPr>
          <w:ins w:id="18" w:author="Unknown"/>
          <w:rFonts w:ascii="Arial" w:eastAsia="Times New Roman" w:hAnsi="Arial" w:cs="Arial"/>
          <w:sz w:val="18"/>
          <w:szCs w:val="18"/>
        </w:rPr>
      </w:pPr>
      <w:ins w:id="19" w:author="Unknown">
        <w:r w:rsidRPr="00480386">
          <w:rPr>
            <w:rFonts w:ascii="Arial" w:eastAsia="Times New Roman" w:hAnsi="Arial" w:cs="Arial"/>
            <w:b/>
            <w:bCs/>
            <w:sz w:val="18"/>
          </w:rPr>
          <w:t>CopyOnWriteArrayList c = new CopyOnWriteArrayList();</w:t>
        </w:r>
        <w:r w:rsidRPr="00480386">
          <w:rPr>
            <w:rFonts w:ascii="Arial" w:eastAsia="Times New Roman" w:hAnsi="Arial" w:cs="Arial"/>
            <w:sz w:val="18"/>
            <w:szCs w:val="18"/>
          </w:rPr>
          <w:t> :Creates an empty list.</w:t>
        </w:r>
      </w:ins>
    </w:p>
    <w:p w:rsidR="00480386" w:rsidRPr="00480386" w:rsidRDefault="00480386" w:rsidP="00480386">
      <w:pPr>
        <w:numPr>
          <w:ilvl w:val="0"/>
          <w:numId w:val="2"/>
        </w:numPr>
        <w:spacing w:after="0" w:line="240" w:lineRule="auto"/>
        <w:ind w:left="393"/>
        <w:textAlignment w:val="baseline"/>
        <w:rPr>
          <w:ins w:id="20" w:author="Unknown"/>
          <w:rFonts w:ascii="Arial" w:eastAsia="Times New Roman" w:hAnsi="Arial" w:cs="Arial"/>
          <w:sz w:val="18"/>
          <w:szCs w:val="18"/>
        </w:rPr>
      </w:pPr>
      <w:ins w:id="21" w:author="Unknown">
        <w:r w:rsidRPr="00480386">
          <w:rPr>
            <w:rFonts w:ascii="Arial" w:eastAsia="Times New Roman" w:hAnsi="Arial" w:cs="Arial"/>
            <w:b/>
            <w:bCs/>
            <w:sz w:val="18"/>
          </w:rPr>
          <w:t>CopyOnWriteArrayList c = new CopyOnWriteArrayList(Collection obj);</w:t>
        </w:r>
        <w:r w:rsidRPr="00480386">
          <w:rPr>
            <w:rFonts w:ascii="Arial" w:eastAsia="Times New Roman" w:hAnsi="Arial" w:cs="Arial"/>
            <w:sz w:val="18"/>
            <w:szCs w:val="18"/>
          </w:rPr>
          <w:t>:Creates a list containing the elements of the specified collection, in the order they are returned by the collection’s iterator.</w:t>
        </w:r>
      </w:ins>
    </w:p>
    <w:p w:rsidR="00480386" w:rsidRPr="00480386" w:rsidRDefault="00480386" w:rsidP="00480386">
      <w:pPr>
        <w:numPr>
          <w:ilvl w:val="0"/>
          <w:numId w:val="2"/>
        </w:numPr>
        <w:spacing w:after="0" w:line="240" w:lineRule="auto"/>
        <w:ind w:left="393"/>
        <w:textAlignment w:val="baseline"/>
        <w:rPr>
          <w:ins w:id="22" w:author="Unknown"/>
          <w:rFonts w:ascii="Arial" w:eastAsia="Times New Roman" w:hAnsi="Arial" w:cs="Arial"/>
          <w:sz w:val="18"/>
          <w:szCs w:val="18"/>
        </w:rPr>
      </w:pPr>
      <w:ins w:id="23" w:author="Unknown">
        <w:r w:rsidRPr="00480386">
          <w:rPr>
            <w:rFonts w:ascii="Arial" w:eastAsia="Times New Roman" w:hAnsi="Arial" w:cs="Arial"/>
            <w:b/>
            <w:bCs/>
            <w:sz w:val="18"/>
          </w:rPr>
          <w:t>CopyOnWriteArrayList c = new CopyOnWriteArrayList(Object[] obj);</w:t>
        </w:r>
        <w:r w:rsidRPr="00480386">
          <w:rPr>
            <w:rFonts w:ascii="Arial" w:eastAsia="Times New Roman" w:hAnsi="Arial" w:cs="Arial"/>
            <w:sz w:val="18"/>
            <w:szCs w:val="18"/>
          </w:rPr>
          <w:t>:Creates a list holding a copy of the given array.</w:t>
        </w:r>
      </w:ins>
    </w:p>
    <w:p w:rsidR="00480386" w:rsidRPr="00480386" w:rsidRDefault="00480386" w:rsidP="00480386">
      <w:pPr>
        <w:spacing w:after="0" w:line="240" w:lineRule="auto"/>
        <w:textAlignment w:val="baseline"/>
        <w:rPr>
          <w:ins w:id="24" w:author="Unknown"/>
          <w:rFonts w:ascii="Arial" w:eastAsia="Times New Roman" w:hAnsi="Arial" w:cs="Arial"/>
          <w:sz w:val="18"/>
          <w:szCs w:val="18"/>
        </w:rPr>
      </w:pPr>
      <w:ins w:id="25" w:author="Unknown">
        <w:r w:rsidRPr="00480386">
          <w:rPr>
            <w:rFonts w:ascii="Arial" w:eastAsia="Times New Roman" w:hAnsi="Arial" w:cs="Arial"/>
            <w:b/>
            <w:bCs/>
            <w:sz w:val="18"/>
          </w:rPr>
          <w:t>Methods Summary:</w:t>
        </w:r>
      </w:ins>
    </w:p>
    <w:p w:rsidR="00480386" w:rsidRPr="00480386" w:rsidRDefault="00480386" w:rsidP="00480386">
      <w:pPr>
        <w:numPr>
          <w:ilvl w:val="0"/>
          <w:numId w:val="3"/>
        </w:numPr>
        <w:spacing w:after="0" w:line="240" w:lineRule="auto"/>
        <w:ind w:left="393"/>
        <w:textAlignment w:val="baseline"/>
        <w:rPr>
          <w:ins w:id="26" w:author="Unknown"/>
          <w:rFonts w:ascii="Arial" w:eastAsia="Times New Roman" w:hAnsi="Arial" w:cs="Arial"/>
          <w:sz w:val="18"/>
          <w:szCs w:val="18"/>
        </w:rPr>
      </w:pPr>
      <w:ins w:id="27"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"https://www.geeksforgeeks.org/copyonwritearraylist-add-method-in-java/"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add(int index, E element)</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Inserts the specified element at the specified position in this list.</w:t>
        </w:r>
      </w:ins>
    </w:p>
    <w:p w:rsidR="00480386" w:rsidRPr="00480386" w:rsidRDefault="00480386" w:rsidP="00480386">
      <w:pPr>
        <w:numPr>
          <w:ilvl w:val="0"/>
          <w:numId w:val="3"/>
        </w:numPr>
        <w:spacing w:after="0" w:line="240" w:lineRule="auto"/>
        <w:ind w:left="393"/>
        <w:textAlignment w:val="baseline"/>
        <w:rPr>
          <w:ins w:id="28" w:author="Unknown"/>
          <w:rFonts w:ascii="Arial" w:eastAsia="Times New Roman" w:hAnsi="Arial" w:cs="Arial"/>
          <w:sz w:val="18"/>
          <w:szCs w:val="18"/>
        </w:rPr>
      </w:pPr>
      <w:ins w:id="29"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"https://www.geeksforgeeks.org/copyonwritearraylist-add-method-in-java/"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add(E e)</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Appends the specified element to the end of this list.</w:t>
        </w:r>
      </w:ins>
    </w:p>
    <w:p w:rsidR="00480386" w:rsidRPr="00480386" w:rsidRDefault="00480386" w:rsidP="00480386">
      <w:pPr>
        <w:numPr>
          <w:ilvl w:val="0"/>
          <w:numId w:val="3"/>
        </w:numPr>
        <w:spacing w:after="0" w:line="240" w:lineRule="auto"/>
        <w:ind w:left="393"/>
        <w:textAlignment w:val="baseline"/>
        <w:rPr>
          <w:ins w:id="30" w:author="Unknown"/>
          <w:rFonts w:ascii="Arial" w:eastAsia="Times New Roman" w:hAnsi="Arial" w:cs="Arial"/>
          <w:sz w:val="18"/>
          <w:szCs w:val="18"/>
        </w:rPr>
      </w:pPr>
      <w:ins w:id="31" w:author="Unknown">
        <w:r w:rsidRPr="00480386">
          <w:rPr>
            <w:rFonts w:ascii="Arial" w:eastAsia="Times New Roman" w:hAnsi="Arial" w:cs="Arial"/>
            <w:b/>
            <w:bCs/>
            <w:sz w:val="18"/>
            <w:szCs w:val="18"/>
            <w:bdr w:val="none" w:sz="0" w:space="0" w:color="auto" w:frame="1"/>
          </w:rPr>
          <w:t>addAll(int index, Collection&lt;E&gt; c)</w:t>
        </w:r>
        <w:r w:rsidRPr="00480386">
          <w:rPr>
            <w:rFonts w:ascii="Arial" w:eastAsia="Times New Roman" w:hAnsi="Arial" w:cs="Arial"/>
            <w:sz w:val="18"/>
            <w:szCs w:val="18"/>
          </w:rPr>
          <w:t>: This method Inserts all of the elements in the specified collection into this list, starting at the specified position.</w:t>
        </w:r>
      </w:ins>
    </w:p>
    <w:p w:rsidR="00480386" w:rsidRPr="00480386" w:rsidRDefault="00480386" w:rsidP="00480386">
      <w:pPr>
        <w:numPr>
          <w:ilvl w:val="0"/>
          <w:numId w:val="3"/>
        </w:numPr>
        <w:spacing w:after="0" w:line="240" w:lineRule="auto"/>
        <w:ind w:left="393"/>
        <w:textAlignment w:val="baseline"/>
        <w:rPr>
          <w:ins w:id="32" w:author="Unknown"/>
          <w:rFonts w:ascii="Arial" w:eastAsia="Times New Roman" w:hAnsi="Arial" w:cs="Arial"/>
          <w:sz w:val="18"/>
          <w:szCs w:val="18"/>
        </w:rPr>
      </w:pPr>
      <w:ins w:id="33" w:author="Unknown">
        <w:r w:rsidRPr="00480386">
          <w:rPr>
            <w:rFonts w:ascii="Arial" w:eastAsia="Times New Roman" w:hAnsi="Arial" w:cs="Arial"/>
            <w:b/>
            <w:bCs/>
            <w:sz w:val="18"/>
            <w:szCs w:val="18"/>
            <w:bdr w:val="none" w:sz="0" w:space="0" w:color="auto" w:frame="1"/>
          </w:rPr>
          <w:t>addAll(Collection&lt;E&gt; c)</w:t>
        </w:r>
        <w:r w:rsidRPr="00480386">
          <w:rPr>
            <w:rFonts w:ascii="Arial" w:eastAsia="Times New Roman" w:hAnsi="Arial" w:cs="Arial"/>
            <w:sz w:val="18"/>
            <w:szCs w:val="18"/>
          </w:rPr>
          <w:t>: This method Appends all of the elements in the specified collection to the end of this list, in the order that they are returned by the specified collection’s iterator.</w:t>
        </w:r>
      </w:ins>
    </w:p>
    <w:p w:rsidR="00480386" w:rsidRPr="00480386" w:rsidRDefault="00480386" w:rsidP="00480386">
      <w:pPr>
        <w:numPr>
          <w:ilvl w:val="0"/>
          <w:numId w:val="3"/>
        </w:numPr>
        <w:spacing w:after="0" w:line="240" w:lineRule="auto"/>
        <w:ind w:left="393"/>
        <w:textAlignment w:val="baseline"/>
        <w:rPr>
          <w:ins w:id="34" w:author="Unknown"/>
          <w:rFonts w:ascii="Arial" w:eastAsia="Times New Roman" w:hAnsi="Arial" w:cs="Arial"/>
          <w:sz w:val="18"/>
          <w:szCs w:val="18"/>
        </w:rPr>
      </w:pPr>
      <w:ins w:id="35" w:author="Unknown">
        <w:r w:rsidRPr="00480386">
          <w:rPr>
            <w:rFonts w:ascii="Arial" w:eastAsia="Times New Roman" w:hAnsi="Arial" w:cs="Arial"/>
            <w:b/>
            <w:bCs/>
            <w:sz w:val="18"/>
            <w:szCs w:val="18"/>
            <w:bdr w:val="none" w:sz="0" w:space="0" w:color="auto" w:frame="1"/>
          </w:rPr>
          <w:t>addAllAbsent(Collection&lt;E&gt; c)</w:t>
        </w:r>
        <w:r w:rsidRPr="00480386">
          <w:rPr>
            <w:rFonts w:ascii="Arial" w:eastAsia="Times New Roman" w:hAnsi="Arial" w:cs="Arial"/>
            <w:sz w:val="18"/>
            <w:szCs w:val="18"/>
          </w:rPr>
          <w:t>: This method Appends all of the elements in the specified collection that are not already contained in this list, to the end of this list, in the order that they are returned by the specified collection’s iterator.</w:t>
        </w:r>
      </w:ins>
    </w:p>
    <w:p w:rsidR="00480386" w:rsidRPr="00480386" w:rsidRDefault="00480386" w:rsidP="00480386">
      <w:pPr>
        <w:numPr>
          <w:ilvl w:val="0"/>
          <w:numId w:val="3"/>
        </w:numPr>
        <w:spacing w:after="0" w:line="240" w:lineRule="auto"/>
        <w:ind w:left="393"/>
        <w:textAlignment w:val="baseline"/>
        <w:rPr>
          <w:ins w:id="36" w:author="Unknown"/>
          <w:rFonts w:ascii="Arial" w:eastAsia="Times New Roman" w:hAnsi="Arial" w:cs="Arial"/>
          <w:sz w:val="18"/>
          <w:szCs w:val="18"/>
        </w:rPr>
      </w:pPr>
      <w:ins w:id="37"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"https://www.geeksforgeeks.org/copyonwritearraylist-addifabsent-method-in-java/"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addIfAbsent(E e)</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Appends the element, if not present.</w:t>
        </w:r>
      </w:ins>
    </w:p>
    <w:p w:rsidR="00480386" w:rsidRPr="00480386" w:rsidRDefault="00480386" w:rsidP="00480386">
      <w:pPr>
        <w:numPr>
          <w:ilvl w:val="0"/>
          <w:numId w:val="3"/>
        </w:numPr>
        <w:spacing w:after="0" w:line="240" w:lineRule="auto"/>
        <w:ind w:left="393"/>
        <w:textAlignment w:val="baseline"/>
        <w:rPr>
          <w:ins w:id="38" w:author="Unknown"/>
          <w:rFonts w:ascii="Arial" w:eastAsia="Times New Roman" w:hAnsi="Arial" w:cs="Arial"/>
          <w:sz w:val="18"/>
          <w:szCs w:val="18"/>
        </w:rPr>
      </w:pPr>
      <w:ins w:id="39" w:author="Unknown">
        <w:r w:rsidRPr="00480386">
          <w:rPr>
            <w:rFonts w:ascii="Arial" w:eastAsia="Times New Roman" w:hAnsi="Arial" w:cs="Arial"/>
            <w:b/>
            <w:bCs/>
            <w:sz w:val="18"/>
            <w:szCs w:val="18"/>
            <w:bdr w:val="none" w:sz="0" w:space="0" w:color="auto" w:frame="1"/>
          </w:rPr>
          <w:lastRenderedPageBreak/>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"https://www.geeksforgeeks.org/copyonwritearraylist-clear-method-in-java/"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clear()</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Removes all of the elements from this list.</w:t>
        </w:r>
      </w:ins>
    </w:p>
    <w:p w:rsidR="00480386" w:rsidRPr="00480386" w:rsidRDefault="00480386" w:rsidP="00480386">
      <w:pPr>
        <w:numPr>
          <w:ilvl w:val="0"/>
          <w:numId w:val="3"/>
        </w:numPr>
        <w:spacing w:after="0" w:line="240" w:lineRule="auto"/>
        <w:ind w:left="393"/>
        <w:textAlignment w:val="baseline"/>
        <w:rPr>
          <w:ins w:id="40" w:author="Unknown"/>
          <w:rFonts w:ascii="Arial" w:eastAsia="Times New Roman" w:hAnsi="Arial" w:cs="Arial"/>
          <w:sz w:val="18"/>
          <w:szCs w:val="18"/>
        </w:rPr>
      </w:pPr>
      <w:ins w:id="41"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"https://www.geeksforgeeks.org/copyonwritearraylist-clone-method-in-java/"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clone()</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a shallow copy of this list.</w:t>
        </w:r>
      </w:ins>
    </w:p>
    <w:p w:rsidR="00480386" w:rsidRPr="00480386" w:rsidRDefault="00480386" w:rsidP="00480386">
      <w:pPr>
        <w:numPr>
          <w:ilvl w:val="0"/>
          <w:numId w:val="3"/>
        </w:numPr>
        <w:spacing w:after="0" w:line="240" w:lineRule="auto"/>
        <w:ind w:left="393"/>
        <w:textAlignment w:val="baseline"/>
        <w:rPr>
          <w:ins w:id="42" w:author="Unknown"/>
          <w:rFonts w:ascii="Arial" w:eastAsia="Times New Roman" w:hAnsi="Arial" w:cs="Arial"/>
          <w:sz w:val="18"/>
          <w:szCs w:val="18"/>
        </w:rPr>
      </w:pPr>
      <w:ins w:id="43"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"https://www.geeksforgeeks.org/copyonwritearraylist-contains-method-in-java/"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contains(Object o)</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true if this list contains the specified element.</w:t>
        </w:r>
      </w:ins>
    </w:p>
    <w:p w:rsidR="00480386" w:rsidRPr="00480386" w:rsidRDefault="00480386" w:rsidP="00480386">
      <w:pPr>
        <w:numPr>
          <w:ilvl w:val="0"/>
          <w:numId w:val="3"/>
        </w:numPr>
        <w:spacing w:after="0" w:line="240" w:lineRule="auto"/>
        <w:ind w:left="393"/>
        <w:textAlignment w:val="baseline"/>
        <w:rPr>
          <w:ins w:id="44" w:author="Unknown"/>
          <w:rFonts w:ascii="Arial" w:eastAsia="Times New Roman" w:hAnsi="Arial" w:cs="Arial"/>
          <w:sz w:val="18"/>
          <w:szCs w:val="18"/>
        </w:rPr>
      </w:pPr>
      <w:ins w:id="45" w:author="Unknown">
        <w:r w:rsidRPr="00480386">
          <w:rPr>
            <w:rFonts w:ascii="Arial" w:eastAsia="Times New Roman" w:hAnsi="Arial" w:cs="Arial"/>
            <w:b/>
            <w:bCs/>
            <w:sz w:val="18"/>
            <w:szCs w:val="18"/>
            <w:bdr w:val="none" w:sz="0" w:space="0" w:color="auto" w:frame="1"/>
          </w:rPr>
          <w:t>containsAll(Collection&lt;E&gt; c)</w:t>
        </w:r>
        <w:r w:rsidRPr="00480386">
          <w:rPr>
            <w:rFonts w:ascii="Arial" w:eastAsia="Times New Roman" w:hAnsi="Arial" w:cs="Arial"/>
            <w:sz w:val="18"/>
            <w:szCs w:val="18"/>
          </w:rPr>
          <w:t>: This method Returns true if this list contains all of the elements of the specified collection.</w:t>
        </w:r>
      </w:ins>
    </w:p>
    <w:p w:rsidR="00480386" w:rsidRPr="00480386" w:rsidRDefault="00480386" w:rsidP="00480386">
      <w:pPr>
        <w:numPr>
          <w:ilvl w:val="0"/>
          <w:numId w:val="3"/>
        </w:numPr>
        <w:spacing w:after="0" w:line="240" w:lineRule="auto"/>
        <w:ind w:left="393"/>
        <w:textAlignment w:val="baseline"/>
        <w:rPr>
          <w:ins w:id="46" w:author="Unknown"/>
          <w:rFonts w:ascii="Arial" w:eastAsia="Times New Roman" w:hAnsi="Arial" w:cs="Arial"/>
          <w:sz w:val="18"/>
          <w:szCs w:val="18"/>
        </w:rPr>
      </w:pPr>
      <w:ins w:id="47" w:author="Unknown">
        <w:r w:rsidRPr="00480386">
          <w:rPr>
            <w:rFonts w:ascii="Arial" w:eastAsia="Times New Roman" w:hAnsi="Arial" w:cs="Arial"/>
            <w:b/>
            <w:bCs/>
            <w:sz w:val="18"/>
            <w:szCs w:val="18"/>
            <w:bdr w:val="none" w:sz="0" w:space="0" w:color="auto" w:frame="1"/>
          </w:rPr>
          <w:t>equals(Object o)</w:t>
        </w:r>
        <w:r w:rsidRPr="00480386">
          <w:rPr>
            <w:rFonts w:ascii="Arial" w:eastAsia="Times New Roman" w:hAnsi="Arial" w:cs="Arial"/>
            <w:sz w:val="18"/>
            <w:szCs w:val="18"/>
          </w:rPr>
          <w:t>: This method Compares the specified object with this list for equality.</w:t>
        </w:r>
      </w:ins>
    </w:p>
    <w:p w:rsidR="00480386" w:rsidRPr="00480386" w:rsidRDefault="00480386" w:rsidP="00480386">
      <w:pPr>
        <w:numPr>
          <w:ilvl w:val="0"/>
          <w:numId w:val="3"/>
        </w:numPr>
        <w:spacing w:after="0" w:line="240" w:lineRule="auto"/>
        <w:ind w:left="393"/>
        <w:textAlignment w:val="baseline"/>
        <w:rPr>
          <w:ins w:id="48" w:author="Unknown"/>
          <w:rFonts w:ascii="Arial" w:eastAsia="Times New Roman" w:hAnsi="Arial" w:cs="Arial"/>
          <w:sz w:val="18"/>
          <w:szCs w:val="18"/>
        </w:rPr>
      </w:pPr>
      <w:ins w:id="49" w:author="Unknown">
        <w:r w:rsidRPr="00480386">
          <w:rPr>
            <w:rFonts w:ascii="Arial" w:eastAsia="Times New Roman" w:hAnsi="Arial" w:cs="Arial"/>
            <w:b/>
            <w:bCs/>
            <w:sz w:val="18"/>
            <w:szCs w:val="18"/>
            <w:bdr w:val="none" w:sz="0" w:space="0" w:color="auto" w:frame="1"/>
          </w:rPr>
          <w:t>forEach(Consumer&lt;E&gt; action)</w:t>
        </w:r>
        <w:r w:rsidRPr="00480386">
          <w:rPr>
            <w:rFonts w:ascii="Arial" w:eastAsia="Times New Roman" w:hAnsi="Arial" w:cs="Arial"/>
            <w:sz w:val="18"/>
            <w:szCs w:val="18"/>
          </w:rPr>
          <w:t>: This method Performs the given action for each element of the Iterable until all elements have been processed or the action throws an exception.</w:t>
        </w:r>
      </w:ins>
    </w:p>
    <w:p w:rsidR="00480386" w:rsidRPr="00480386" w:rsidRDefault="00480386" w:rsidP="00480386">
      <w:pPr>
        <w:numPr>
          <w:ilvl w:val="0"/>
          <w:numId w:val="3"/>
        </w:numPr>
        <w:spacing w:after="0" w:line="240" w:lineRule="auto"/>
        <w:ind w:left="393"/>
        <w:textAlignment w:val="baseline"/>
        <w:rPr>
          <w:ins w:id="50" w:author="Unknown"/>
          <w:rFonts w:ascii="Arial" w:eastAsia="Times New Roman" w:hAnsi="Arial" w:cs="Arial"/>
          <w:sz w:val="18"/>
          <w:szCs w:val="18"/>
        </w:rPr>
      </w:pPr>
      <w:ins w:id="51"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"https://www.geeksforgeeks.org/copyonwritearraylist-get-method-in-java/"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get(int index)</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the element at the specified position in this list.</w:t>
        </w:r>
      </w:ins>
    </w:p>
    <w:p w:rsidR="00480386" w:rsidRPr="00480386" w:rsidRDefault="00480386" w:rsidP="00480386">
      <w:pPr>
        <w:numPr>
          <w:ilvl w:val="0"/>
          <w:numId w:val="3"/>
        </w:numPr>
        <w:spacing w:after="0" w:line="240" w:lineRule="auto"/>
        <w:ind w:left="393"/>
        <w:textAlignment w:val="baseline"/>
        <w:rPr>
          <w:ins w:id="52" w:author="Unknown"/>
          <w:rFonts w:ascii="Arial" w:eastAsia="Times New Roman" w:hAnsi="Arial" w:cs="Arial"/>
          <w:sz w:val="18"/>
          <w:szCs w:val="18"/>
        </w:rPr>
      </w:pPr>
      <w:ins w:id="53"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"https://www.geeksforgeeks.org/copyonwritearraylist-hashcode-method-in-java/"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hashCode()</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the hash code value for this list.</w:t>
        </w:r>
      </w:ins>
    </w:p>
    <w:p w:rsidR="00480386" w:rsidRPr="00480386" w:rsidRDefault="00480386" w:rsidP="00480386">
      <w:pPr>
        <w:numPr>
          <w:ilvl w:val="0"/>
          <w:numId w:val="3"/>
        </w:numPr>
        <w:spacing w:after="0" w:line="240" w:lineRule="auto"/>
        <w:ind w:left="393"/>
        <w:textAlignment w:val="baseline"/>
        <w:rPr>
          <w:ins w:id="54" w:author="Unknown"/>
          <w:rFonts w:ascii="Arial" w:eastAsia="Times New Roman" w:hAnsi="Arial" w:cs="Arial"/>
          <w:sz w:val="18"/>
          <w:szCs w:val="18"/>
        </w:rPr>
      </w:pPr>
      <w:ins w:id="55"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"https://www.geeksforgeeks.org/copyonwritearraylist-indexof-method-in-java/"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indexOf(E e, int index)</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the index of the first occurrence of the specified element in this list, searching forwards from index, or returns -1 if the element is not found.</w:t>
        </w:r>
      </w:ins>
    </w:p>
    <w:p w:rsidR="00480386" w:rsidRPr="00480386" w:rsidRDefault="00480386" w:rsidP="00480386">
      <w:pPr>
        <w:numPr>
          <w:ilvl w:val="0"/>
          <w:numId w:val="3"/>
        </w:numPr>
        <w:spacing w:after="0" w:line="240" w:lineRule="auto"/>
        <w:ind w:left="393"/>
        <w:textAlignment w:val="baseline"/>
        <w:rPr>
          <w:ins w:id="56" w:author="Unknown"/>
          <w:rFonts w:ascii="Arial" w:eastAsia="Times New Roman" w:hAnsi="Arial" w:cs="Arial"/>
          <w:sz w:val="18"/>
          <w:szCs w:val="18"/>
        </w:rPr>
      </w:pPr>
      <w:ins w:id="57"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"https://www.geeksforgeeks.org/copyonwritearraylist-indexof-method-in-java/"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indexOf(Object o)</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the index of the first occurrence of the specified element in this list, or -1 if this list does not contain the element.</w:t>
        </w:r>
      </w:ins>
    </w:p>
    <w:p w:rsidR="00480386" w:rsidRPr="00480386" w:rsidRDefault="00480386" w:rsidP="00480386">
      <w:pPr>
        <w:numPr>
          <w:ilvl w:val="0"/>
          <w:numId w:val="3"/>
        </w:numPr>
        <w:spacing w:after="0" w:line="240" w:lineRule="auto"/>
        <w:ind w:left="393"/>
        <w:textAlignment w:val="baseline"/>
        <w:rPr>
          <w:ins w:id="58" w:author="Unknown"/>
          <w:rFonts w:ascii="Arial" w:eastAsia="Times New Roman" w:hAnsi="Arial" w:cs="Arial"/>
          <w:sz w:val="18"/>
          <w:szCs w:val="18"/>
        </w:rPr>
      </w:pPr>
      <w:ins w:id="59"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"https://www.geeksforgeeks.org/copyonwritearraylist-isempty-method-in-java/"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isEmpty()</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true if this list contains no elements.</w:t>
        </w:r>
      </w:ins>
    </w:p>
    <w:p w:rsidR="00480386" w:rsidRPr="00480386" w:rsidRDefault="00480386" w:rsidP="00480386">
      <w:pPr>
        <w:numPr>
          <w:ilvl w:val="0"/>
          <w:numId w:val="3"/>
        </w:numPr>
        <w:spacing w:after="0" w:line="240" w:lineRule="auto"/>
        <w:ind w:left="393"/>
        <w:textAlignment w:val="baseline"/>
        <w:rPr>
          <w:ins w:id="60" w:author="Unknown"/>
          <w:rFonts w:ascii="Arial" w:eastAsia="Times New Roman" w:hAnsi="Arial" w:cs="Arial"/>
          <w:sz w:val="18"/>
          <w:szCs w:val="18"/>
        </w:rPr>
      </w:pPr>
      <w:ins w:id="61"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"https://www.geeksforgeeks.org/copyonwritearraylist-iterator-method-in-java/"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iterator()</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an iterator over the elements in this list in proper sequence.</w:t>
        </w:r>
      </w:ins>
    </w:p>
    <w:p w:rsidR="00480386" w:rsidRPr="00480386" w:rsidRDefault="00480386" w:rsidP="00480386">
      <w:pPr>
        <w:numPr>
          <w:ilvl w:val="0"/>
          <w:numId w:val="3"/>
        </w:numPr>
        <w:spacing w:after="0" w:line="240" w:lineRule="auto"/>
        <w:ind w:left="393"/>
        <w:textAlignment w:val="baseline"/>
        <w:rPr>
          <w:ins w:id="62" w:author="Unknown"/>
          <w:rFonts w:ascii="Arial" w:eastAsia="Times New Roman" w:hAnsi="Arial" w:cs="Arial"/>
          <w:sz w:val="18"/>
          <w:szCs w:val="18"/>
        </w:rPr>
      </w:pPr>
      <w:ins w:id="63"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"https://www.geeksforgeeks.org/copyonwritearraylist-lastindexof-method-in-java/"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lastIndexOf(E e, int index)</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the index of the last occurrence of the specified element in this list, searching backwards from index, or returns -1 if the element is not found.</w:t>
        </w:r>
      </w:ins>
    </w:p>
    <w:p w:rsidR="00480386" w:rsidRPr="00480386" w:rsidRDefault="00480386" w:rsidP="00480386">
      <w:pPr>
        <w:numPr>
          <w:ilvl w:val="0"/>
          <w:numId w:val="3"/>
        </w:numPr>
        <w:spacing w:after="0" w:line="240" w:lineRule="auto"/>
        <w:ind w:left="393"/>
        <w:textAlignment w:val="baseline"/>
        <w:rPr>
          <w:ins w:id="64" w:author="Unknown"/>
          <w:rFonts w:ascii="Arial" w:eastAsia="Times New Roman" w:hAnsi="Arial" w:cs="Arial"/>
          <w:sz w:val="18"/>
          <w:szCs w:val="18"/>
        </w:rPr>
      </w:pPr>
      <w:ins w:id="65"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"https://www.geeksforgeeks.org/copyonwritearraylist-lastindexof-method-in-java/"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lastIndexOf(Object o)</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the index of the last occurrence of the specified element in this list, or -1 if this list does not contain the element.</w:t>
        </w:r>
      </w:ins>
    </w:p>
    <w:p w:rsidR="00480386" w:rsidRPr="00480386" w:rsidRDefault="00480386" w:rsidP="00480386">
      <w:pPr>
        <w:numPr>
          <w:ilvl w:val="0"/>
          <w:numId w:val="3"/>
        </w:numPr>
        <w:spacing w:after="0" w:line="240" w:lineRule="auto"/>
        <w:ind w:left="393"/>
        <w:textAlignment w:val="baseline"/>
        <w:rPr>
          <w:ins w:id="66" w:author="Unknown"/>
          <w:rFonts w:ascii="Arial" w:eastAsia="Times New Roman" w:hAnsi="Arial" w:cs="Arial"/>
          <w:sz w:val="18"/>
          <w:szCs w:val="18"/>
        </w:rPr>
      </w:pPr>
      <w:ins w:id="67"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"https://www.geeksforgeeks.org/copyonwritearraylist-listiterator-method-in-java/"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listIterator()</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a list iterator over the elements in this list (in proper sequence).</w:t>
        </w:r>
      </w:ins>
    </w:p>
    <w:p w:rsidR="00480386" w:rsidRPr="00480386" w:rsidRDefault="00480386" w:rsidP="00480386">
      <w:pPr>
        <w:numPr>
          <w:ilvl w:val="0"/>
          <w:numId w:val="3"/>
        </w:numPr>
        <w:spacing w:after="0" w:line="240" w:lineRule="auto"/>
        <w:ind w:left="393"/>
        <w:textAlignment w:val="baseline"/>
        <w:rPr>
          <w:ins w:id="68" w:author="Unknown"/>
          <w:rFonts w:ascii="Arial" w:eastAsia="Times New Roman" w:hAnsi="Arial" w:cs="Arial"/>
          <w:sz w:val="18"/>
          <w:szCs w:val="18"/>
        </w:rPr>
      </w:pPr>
      <w:ins w:id="69"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"https://www.geeksforgeeks.org/copyonwritearraylist-listiterator-method-in-java/"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listIterator(int index)</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a list iterator over the elements in this list (in proper sequence), starting at the specified position in the list.</w:t>
        </w:r>
      </w:ins>
    </w:p>
    <w:p w:rsidR="00480386" w:rsidRPr="00480386" w:rsidRDefault="00480386" w:rsidP="00480386">
      <w:pPr>
        <w:numPr>
          <w:ilvl w:val="0"/>
          <w:numId w:val="3"/>
        </w:numPr>
        <w:spacing w:after="0" w:line="240" w:lineRule="auto"/>
        <w:ind w:left="393"/>
        <w:textAlignment w:val="baseline"/>
        <w:rPr>
          <w:ins w:id="70" w:author="Unknown"/>
          <w:rFonts w:ascii="Arial" w:eastAsia="Times New Roman" w:hAnsi="Arial" w:cs="Arial"/>
          <w:sz w:val="18"/>
          <w:szCs w:val="18"/>
        </w:rPr>
      </w:pPr>
      <w:ins w:id="71" w:author="Unknown">
        <w:r w:rsidRPr="00480386">
          <w:rPr>
            <w:rFonts w:ascii="Arial" w:eastAsia="Times New Roman" w:hAnsi="Arial" w:cs="Arial"/>
            <w:b/>
            <w:bCs/>
            <w:sz w:val="18"/>
            <w:szCs w:val="18"/>
            <w:bdr w:val="none" w:sz="0" w:space="0" w:color="auto" w:frame="1"/>
          </w:rPr>
          <w:t>remove(int index)</w:t>
        </w:r>
        <w:r w:rsidRPr="00480386">
          <w:rPr>
            <w:rFonts w:ascii="Arial" w:eastAsia="Times New Roman" w:hAnsi="Arial" w:cs="Arial"/>
            <w:sz w:val="18"/>
            <w:szCs w:val="18"/>
          </w:rPr>
          <w:t>: This method Removes the element at the specified position in this list.</w:t>
        </w:r>
      </w:ins>
    </w:p>
    <w:p w:rsidR="00480386" w:rsidRPr="00480386" w:rsidRDefault="00480386" w:rsidP="00480386">
      <w:pPr>
        <w:numPr>
          <w:ilvl w:val="0"/>
          <w:numId w:val="3"/>
        </w:numPr>
        <w:spacing w:after="0" w:line="240" w:lineRule="auto"/>
        <w:ind w:left="393"/>
        <w:textAlignment w:val="baseline"/>
        <w:rPr>
          <w:ins w:id="72" w:author="Unknown"/>
          <w:rFonts w:ascii="Arial" w:eastAsia="Times New Roman" w:hAnsi="Arial" w:cs="Arial"/>
          <w:sz w:val="18"/>
          <w:szCs w:val="18"/>
        </w:rPr>
      </w:pPr>
      <w:ins w:id="73" w:author="Unknown">
        <w:r w:rsidRPr="00480386">
          <w:rPr>
            <w:rFonts w:ascii="Arial" w:eastAsia="Times New Roman" w:hAnsi="Arial" w:cs="Arial"/>
            <w:b/>
            <w:bCs/>
            <w:sz w:val="18"/>
            <w:szCs w:val="18"/>
            <w:bdr w:val="none" w:sz="0" w:space="0" w:color="auto" w:frame="1"/>
          </w:rPr>
          <w:t>remove(Object o)</w:t>
        </w:r>
        <w:r w:rsidRPr="00480386">
          <w:rPr>
            <w:rFonts w:ascii="Arial" w:eastAsia="Times New Roman" w:hAnsi="Arial" w:cs="Arial"/>
            <w:sz w:val="18"/>
            <w:szCs w:val="18"/>
          </w:rPr>
          <w:t>: This method Removes the first occurrence of the specified element from this list, if it is present.</w:t>
        </w:r>
      </w:ins>
    </w:p>
    <w:p w:rsidR="00480386" w:rsidRPr="00480386" w:rsidRDefault="00480386" w:rsidP="00480386">
      <w:pPr>
        <w:numPr>
          <w:ilvl w:val="0"/>
          <w:numId w:val="3"/>
        </w:numPr>
        <w:spacing w:after="0" w:line="240" w:lineRule="auto"/>
        <w:ind w:left="393"/>
        <w:textAlignment w:val="baseline"/>
        <w:rPr>
          <w:ins w:id="74" w:author="Unknown"/>
          <w:rFonts w:ascii="Arial" w:eastAsia="Times New Roman" w:hAnsi="Arial" w:cs="Arial"/>
          <w:sz w:val="18"/>
          <w:szCs w:val="18"/>
        </w:rPr>
      </w:pPr>
      <w:ins w:id="75" w:author="Unknown">
        <w:r w:rsidRPr="00480386">
          <w:rPr>
            <w:rFonts w:ascii="Arial" w:eastAsia="Times New Roman" w:hAnsi="Arial" w:cs="Arial"/>
            <w:b/>
            <w:bCs/>
            <w:sz w:val="18"/>
            <w:szCs w:val="18"/>
            <w:bdr w:val="none" w:sz="0" w:space="0" w:color="auto" w:frame="1"/>
          </w:rPr>
          <w:t>removeAll(Collection&lt;E&gt; c)</w:t>
        </w:r>
        <w:r w:rsidRPr="00480386">
          <w:rPr>
            <w:rFonts w:ascii="Arial" w:eastAsia="Times New Roman" w:hAnsi="Arial" w:cs="Arial"/>
            <w:sz w:val="18"/>
            <w:szCs w:val="18"/>
          </w:rPr>
          <w:t>: This method Removes from this list all of its elements that are contained in the specified collection.</w:t>
        </w:r>
      </w:ins>
    </w:p>
    <w:p w:rsidR="00480386" w:rsidRPr="00480386" w:rsidRDefault="00480386" w:rsidP="00480386">
      <w:pPr>
        <w:numPr>
          <w:ilvl w:val="0"/>
          <w:numId w:val="3"/>
        </w:numPr>
        <w:spacing w:after="0" w:line="240" w:lineRule="auto"/>
        <w:ind w:left="393"/>
        <w:textAlignment w:val="baseline"/>
        <w:rPr>
          <w:ins w:id="76" w:author="Unknown"/>
          <w:rFonts w:ascii="Arial" w:eastAsia="Times New Roman" w:hAnsi="Arial" w:cs="Arial"/>
          <w:sz w:val="18"/>
          <w:szCs w:val="18"/>
        </w:rPr>
      </w:pPr>
      <w:ins w:id="77" w:author="Unknown">
        <w:r w:rsidRPr="00480386">
          <w:rPr>
            <w:rFonts w:ascii="Arial" w:eastAsia="Times New Roman" w:hAnsi="Arial" w:cs="Arial"/>
            <w:b/>
            <w:bCs/>
            <w:sz w:val="18"/>
            <w:szCs w:val="18"/>
            <w:bdr w:val="none" w:sz="0" w:space="0" w:color="auto" w:frame="1"/>
          </w:rPr>
          <w:t>removeIf(Predicate&lt;E&gt; filter)</w:t>
        </w:r>
        <w:r w:rsidRPr="00480386">
          <w:rPr>
            <w:rFonts w:ascii="Arial" w:eastAsia="Times New Roman" w:hAnsi="Arial" w:cs="Arial"/>
            <w:sz w:val="18"/>
            <w:szCs w:val="18"/>
          </w:rPr>
          <w:t>: This method Removes all of the elements of this collection that satisfy the given predicate.</w:t>
        </w:r>
      </w:ins>
    </w:p>
    <w:p w:rsidR="00480386" w:rsidRPr="00480386" w:rsidRDefault="00480386" w:rsidP="00480386">
      <w:pPr>
        <w:numPr>
          <w:ilvl w:val="0"/>
          <w:numId w:val="3"/>
        </w:numPr>
        <w:spacing w:after="0" w:line="240" w:lineRule="auto"/>
        <w:ind w:left="393"/>
        <w:textAlignment w:val="baseline"/>
        <w:rPr>
          <w:ins w:id="78" w:author="Unknown"/>
          <w:rFonts w:ascii="Arial" w:eastAsia="Times New Roman" w:hAnsi="Arial" w:cs="Arial"/>
          <w:sz w:val="18"/>
          <w:szCs w:val="18"/>
        </w:rPr>
      </w:pPr>
      <w:ins w:id="79" w:author="Unknown">
        <w:r w:rsidRPr="00480386">
          <w:rPr>
            <w:rFonts w:ascii="Arial" w:eastAsia="Times New Roman" w:hAnsi="Arial" w:cs="Arial"/>
            <w:b/>
            <w:bCs/>
            <w:sz w:val="18"/>
            <w:szCs w:val="18"/>
            <w:bdr w:val="none" w:sz="0" w:space="0" w:color="auto" w:frame="1"/>
          </w:rPr>
          <w:t>replaceAll(UnaryOperator&lt;E&gt; operator)</w:t>
        </w:r>
        <w:r w:rsidRPr="00480386">
          <w:rPr>
            <w:rFonts w:ascii="Arial" w:eastAsia="Times New Roman" w:hAnsi="Arial" w:cs="Arial"/>
            <w:sz w:val="18"/>
            <w:szCs w:val="18"/>
          </w:rPr>
          <w:t>: This method Replaces each element of this list with the result of applying the operator to that element.</w:t>
        </w:r>
      </w:ins>
    </w:p>
    <w:p w:rsidR="00480386" w:rsidRPr="00480386" w:rsidRDefault="00480386" w:rsidP="00480386">
      <w:pPr>
        <w:numPr>
          <w:ilvl w:val="0"/>
          <w:numId w:val="3"/>
        </w:numPr>
        <w:spacing w:after="0" w:line="240" w:lineRule="auto"/>
        <w:ind w:left="393"/>
        <w:textAlignment w:val="baseline"/>
        <w:rPr>
          <w:ins w:id="80" w:author="Unknown"/>
          <w:rFonts w:ascii="Arial" w:eastAsia="Times New Roman" w:hAnsi="Arial" w:cs="Arial"/>
          <w:sz w:val="18"/>
          <w:szCs w:val="18"/>
        </w:rPr>
      </w:pPr>
      <w:ins w:id="81" w:author="Unknown">
        <w:r w:rsidRPr="00480386">
          <w:rPr>
            <w:rFonts w:ascii="Arial" w:eastAsia="Times New Roman" w:hAnsi="Arial" w:cs="Arial"/>
            <w:b/>
            <w:bCs/>
            <w:sz w:val="18"/>
            <w:szCs w:val="18"/>
            <w:bdr w:val="none" w:sz="0" w:space="0" w:color="auto" w:frame="1"/>
          </w:rPr>
          <w:t>retainAll(Collection&lt;E&gt; c)</w:t>
        </w:r>
        <w:r w:rsidRPr="00480386">
          <w:rPr>
            <w:rFonts w:ascii="Arial" w:eastAsia="Times New Roman" w:hAnsi="Arial" w:cs="Arial"/>
            <w:sz w:val="18"/>
            <w:szCs w:val="18"/>
          </w:rPr>
          <w:t>: This method Retains only the elements in this list that are contained in the specified collection.</w:t>
        </w:r>
      </w:ins>
    </w:p>
    <w:p w:rsidR="00480386" w:rsidRPr="00480386" w:rsidRDefault="00480386" w:rsidP="00480386">
      <w:pPr>
        <w:numPr>
          <w:ilvl w:val="0"/>
          <w:numId w:val="3"/>
        </w:numPr>
        <w:spacing w:after="0" w:line="240" w:lineRule="auto"/>
        <w:ind w:left="393"/>
        <w:textAlignment w:val="baseline"/>
        <w:rPr>
          <w:ins w:id="82" w:author="Unknown"/>
          <w:rFonts w:ascii="Arial" w:eastAsia="Times New Roman" w:hAnsi="Arial" w:cs="Arial"/>
          <w:sz w:val="18"/>
          <w:szCs w:val="18"/>
        </w:rPr>
      </w:pPr>
      <w:ins w:id="83" w:author="Unknown">
        <w:r w:rsidRPr="00480386">
          <w:rPr>
            <w:rFonts w:ascii="Arial" w:eastAsia="Times New Roman" w:hAnsi="Arial" w:cs="Arial"/>
            <w:b/>
            <w:bCs/>
            <w:sz w:val="18"/>
            <w:szCs w:val="18"/>
            <w:bdr w:val="none" w:sz="0" w:space="0" w:color="auto" w:frame="1"/>
          </w:rPr>
          <w:t>set(int index, E element)</w:t>
        </w:r>
        <w:r w:rsidRPr="00480386">
          <w:rPr>
            <w:rFonts w:ascii="Arial" w:eastAsia="Times New Roman" w:hAnsi="Arial" w:cs="Arial"/>
            <w:sz w:val="18"/>
            <w:szCs w:val="18"/>
          </w:rPr>
          <w:t>: This method Replaces the element at the specified position in this list with the specified element.</w:t>
        </w:r>
      </w:ins>
    </w:p>
    <w:p w:rsidR="00480386" w:rsidRPr="00480386" w:rsidRDefault="00480386" w:rsidP="00480386">
      <w:pPr>
        <w:numPr>
          <w:ilvl w:val="0"/>
          <w:numId w:val="3"/>
        </w:numPr>
        <w:spacing w:after="0" w:line="240" w:lineRule="auto"/>
        <w:ind w:left="393"/>
        <w:textAlignment w:val="baseline"/>
        <w:rPr>
          <w:ins w:id="84" w:author="Unknown"/>
          <w:rFonts w:ascii="Arial" w:eastAsia="Times New Roman" w:hAnsi="Arial" w:cs="Arial"/>
          <w:sz w:val="18"/>
          <w:szCs w:val="18"/>
        </w:rPr>
      </w:pPr>
      <w:ins w:id="85"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"https://www.geeksforgeeks.org/copyonwritearraylist-size-method-in-java/"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size()</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the number of elements in this list.</w:t>
        </w:r>
      </w:ins>
    </w:p>
    <w:p w:rsidR="00480386" w:rsidRPr="00480386" w:rsidRDefault="00480386" w:rsidP="00480386">
      <w:pPr>
        <w:numPr>
          <w:ilvl w:val="0"/>
          <w:numId w:val="3"/>
        </w:numPr>
        <w:spacing w:after="0" w:line="240" w:lineRule="auto"/>
        <w:ind w:left="393"/>
        <w:textAlignment w:val="baseline"/>
        <w:rPr>
          <w:ins w:id="86" w:author="Unknown"/>
          <w:rFonts w:ascii="Arial" w:eastAsia="Times New Roman" w:hAnsi="Arial" w:cs="Arial"/>
          <w:sz w:val="18"/>
          <w:szCs w:val="18"/>
        </w:rPr>
      </w:pPr>
      <w:ins w:id="87" w:author="Unknown">
        <w:r w:rsidRPr="00480386">
          <w:rPr>
            <w:rFonts w:ascii="Arial" w:eastAsia="Times New Roman" w:hAnsi="Arial" w:cs="Arial"/>
            <w:b/>
            <w:bCs/>
            <w:sz w:val="18"/>
            <w:szCs w:val="18"/>
            <w:bdr w:val="none" w:sz="0" w:space="0" w:color="auto" w:frame="1"/>
          </w:rPr>
          <w:t>sort(Comparator&lt;E&gt; c)</w:t>
        </w:r>
        <w:r w:rsidRPr="00480386">
          <w:rPr>
            <w:rFonts w:ascii="Arial" w:eastAsia="Times New Roman" w:hAnsi="Arial" w:cs="Arial"/>
            <w:sz w:val="18"/>
            <w:szCs w:val="18"/>
          </w:rPr>
          <w:t>: This method Sorts this list according to the order induced by the specified Comparator.</w:t>
        </w:r>
      </w:ins>
    </w:p>
    <w:p w:rsidR="00480386" w:rsidRPr="00480386" w:rsidRDefault="00480386" w:rsidP="00480386">
      <w:pPr>
        <w:numPr>
          <w:ilvl w:val="0"/>
          <w:numId w:val="3"/>
        </w:numPr>
        <w:spacing w:after="0" w:line="240" w:lineRule="auto"/>
        <w:ind w:left="393"/>
        <w:textAlignment w:val="baseline"/>
        <w:rPr>
          <w:ins w:id="88" w:author="Unknown"/>
          <w:rFonts w:ascii="Arial" w:eastAsia="Times New Roman" w:hAnsi="Arial" w:cs="Arial"/>
          <w:sz w:val="18"/>
          <w:szCs w:val="18"/>
        </w:rPr>
      </w:pPr>
      <w:ins w:id="89"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"https://www.geeksforgeeks.org/copyonwritearraylist-spliterator-method-in-java/"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spliterator()</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a Spliterator over the elements in this list.</w:t>
        </w:r>
      </w:ins>
    </w:p>
    <w:p w:rsidR="00480386" w:rsidRPr="00480386" w:rsidRDefault="00480386" w:rsidP="00480386">
      <w:pPr>
        <w:numPr>
          <w:ilvl w:val="0"/>
          <w:numId w:val="3"/>
        </w:numPr>
        <w:spacing w:after="0" w:line="240" w:lineRule="auto"/>
        <w:ind w:left="393"/>
        <w:textAlignment w:val="baseline"/>
        <w:rPr>
          <w:ins w:id="90" w:author="Unknown"/>
          <w:rFonts w:ascii="Arial" w:eastAsia="Times New Roman" w:hAnsi="Arial" w:cs="Arial"/>
          <w:sz w:val="18"/>
          <w:szCs w:val="18"/>
        </w:rPr>
      </w:pPr>
      <w:ins w:id="91" w:author="Unknown">
        <w:r w:rsidRPr="00480386">
          <w:rPr>
            <w:rFonts w:ascii="Arial" w:eastAsia="Times New Roman" w:hAnsi="Arial" w:cs="Arial"/>
            <w:b/>
            <w:bCs/>
            <w:sz w:val="18"/>
            <w:szCs w:val="18"/>
            <w:bdr w:val="none" w:sz="0" w:space="0" w:color="auto" w:frame="1"/>
          </w:rPr>
          <w:t>subList(int fromIndex, int toIndex)</w:t>
        </w:r>
        <w:r w:rsidRPr="00480386">
          <w:rPr>
            <w:rFonts w:ascii="Arial" w:eastAsia="Times New Roman" w:hAnsi="Arial" w:cs="Arial"/>
            <w:sz w:val="18"/>
            <w:szCs w:val="18"/>
          </w:rPr>
          <w:t>: This method Returns a view of the portion of this list between fromIndex, inclusive, and toIndex, exclusive.</w:t>
        </w:r>
      </w:ins>
    </w:p>
    <w:p w:rsidR="00480386" w:rsidRPr="00480386" w:rsidRDefault="00480386" w:rsidP="00480386">
      <w:pPr>
        <w:numPr>
          <w:ilvl w:val="0"/>
          <w:numId w:val="3"/>
        </w:numPr>
        <w:spacing w:after="0" w:line="240" w:lineRule="auto"/>
        <w:ind w:left="393"/>
        <w:textAlignment w:val="baseline"/>
        <w:rPr>
          <w:ins w:id="92" w:author="Unknown"/>
          <w:rFonts w:ascii="Arial" w:eastAsia="Times New Roman" w:hAnsi="Arial" w:cs="Arial"/>
          <w:sz w:val="18"/>
          <w:szCs w:val="18"/>
        </w:rPr>
      </w:pPr>
      <w:ins w:id="93" w:author="Unknown">
        <w:r w:rsidRPr="00480386">
          <w:rPr>
            <w:rFonts w:ascii="Arial" w:eastAsia="Times New Roman" w:hAnsi="Arial" w:cs="Arial"/>
            <w:b/>
            <w:bCs/>
            <w:sz w:val="18"/>
            <w:szCs w:val="18"/>
            <w:bdr w:val="none" w:sz="0" w:space="0" w:color="auto" w:frame="1"/>
          </w:rPr>
          <w:t>toArray()</w:t>
        </w:r>
        <w:r w:rsidRPr="00480386">
          <w:rPr>
            <w:rFonts w:ascii="Arial" w:eastAsia="Times New Roman" w:hAnsi="Arial" w:cs="Arial"/>
            <w:sz w:val="18"/>
            <w:szCs w:val="18"/>
          </w:rPr>
          <w:t>: This method Returns an array containing all of the elements in this list in proper sequence (from first to last element).</w:t>
        </w:r>
      </w:ins>
    </w:p>
    <w:p w:rsidR="00480386" w:rsidRPr="00480386" w:rsidRDefault="00480386" w:rsidP="00480386">
      <w:pPr>
        <w:numPr>
          <w:ilvl w:val="0"/>
          <w:numId w:val="3"/>
        </w:numPr>
        <w:spacing w:after="0" w:line="240" w:lineRule="auto"/>
        <w:ind w:left="393"/>
        <w:textAlignment w:val="baseline"/>
        <w:rPr>
          <w:ins w:id="94" w:author="Unknown"/>
          <w:rFonts w:ascii="Arial" w:eastAsia="Times New Roman" w:hAnsi="Arial" w:cs="Arial"/>
          <w:sz w:val="18"/>
          <w:szCs w:val="18"/>
        </w:rPr>
      </w:pPr>
      <w:ins w:id="95" w:author="Unknown">
        <w:r w:rsidRPr="00480386">
          <w:rPr>
            <w:rFonts w:ascii="Arial" w:eastAsia="Times New Roman" w:hAnsi="Arial" w:cs="Arial"/>
            <w:b/>
            <w:bCs/>
            <w:sz w:val="18"/>
            <w:szCs w:val="18"/>
            <w:bdr w:val="none" w:sz="0" w:space="0" w:color="auto" w:frame="1"/>
          </w:rPr>
          <w:t>toArray(T[] a)</w:t>
        </w:r>
        <w:r w:rsidRPr="00480386">
          <w:rPr>
            <w:rFonts w:ascii="Arial" w:eastAsia="Times New Roman" w:hAnsi="Arial" w:cs="Arial"/>
            <w:sz w:val="18"/>
            <w:szCs w:val="18"/>
          </w:rPr>
          <w:t>: This method Returns an array containing all of the elements in this list in proper sequence (from first to last element); the runtime type of the returned array is that of the specified array.</w:t>
        </w:r>
      </w:ins>
    </w:p>
    <w:p w:rsidR="00480386" w:rsidRPr="00480386" w:rsidRDefault="00480386" w:rsidP="00480386">
      <w:pPr>
        <w:numPr>
          <w:ilvl w:val="0"/>
          <w:numId w:val="3"/>
        </w:numPr>
        <w:spacing w:after="0" w:line="240" w:lineRule="auto"/>
        <w:ind w:left="393"/>
        <w:textAlignment w:val="baseline"/>
        <w:rPr>
          <w:ins w:id="96" w:author="Unknown"/>
          <w:rFonts w:ascii="Arial" w:eastAsia="Times New Roman" w:hAnsi="Arial" w:cs="Arial"/>
          <w:sz w:val="18"/>
          <w:szCs w:val="18"/>
        </w:rPr>
      </w:pPr>
      <w:ins w:id="97" w:author="Unknown">
        <w:r w:rsidRPr="00480386">
          <w:rPr>
            <w:rFonts w:ascii="Arial" w:eastAsia="Times New Roman" w:hAnsi="Arial" w:cs="Arial"/>
            <w:b/>
            <w:bCs/>
            <w:sz w:val="18"/>
            <w:szCs w:val="18"/>
            <w:bdr w:val="none" w:sz="0" w:space="0" w:color="auto" w:frame="1"/>
          </w:rPr>
          <w:fldChar w:fldCharType="begin"/>
        </w:r>
        <w:r w:rsidRPr="00480386">
          <w:rPr>
            <w:rFonts w:ascii="Arial" w:eastAsia="Times New Roman" w:hAnsi="Arial" w:cs="Arial"/>
            <w:b/>
            <w:bCs/>
            <w:sz w:val="18"/>
            <w:szCs w:val="18"/>
            <w:bdr w:val="none" w:sz="0" w:space="0" w:color="auto" w:frame="1"/>
          </w:rPr>
          <w:instrText xml:space="preserve"> HYPERLINK "https://www.geeksforgeeks.org/copyonwritearraylist-tostring-method-in-java/" </w:instrText>
        </w:r>
        <w:r w:rsidRPr="00480386">
          <w:rPr>
            <w:rFonts w:ascii="Arial" w:eastAsia="Times New Roman" w:hAnsi="Arial" w:cs="Arial"/>
            <w:b/>
            <w:bCs/>
            <w:sz w:val="18"/>
            <w:szCs w:val="18"/>
            <w:bdr w:val="none" w:sz="0" w:space="0" w:color="auto" w:frame="1"/>
          </w:rPr>
          <w:fldChar w:fldCharType="separate"/>
        </w:r>
        <w:r w:rsidRPr="00480386">
          <w:rPr>
            <w:rFonts w:ascii="Arial" w:eastAsia="Times New Roman" w:hAnsi="Arial" w:cs="Arial"/>
            <w:b/>
            <w:bCs/>
            <w:color w:val="EC4E20"/>
            <w:sz w:val="18"/>
          </w:rPr>
          <w:t>toString()</w:t>
        </w:r>
        <w:r w:rsidRPr="00480386">
          <w:rPr>
            <w:rFonts w:ascii="Arial" w:eastAsia="Times New Roman" w:hAnsi="Arial" w:cs="Arial"/>
            <w:b/>
            <w:bCs/>
            <w:sz w:val="18"/>
            <w:szCs w:val="18"/>
            <w:bdr w:val="none" w:sz="0" w:space="0" w:color="auto" w:frame="1"/>
          </w:rPr>
          <w:fldChar w:fldCharType="end"/>
        </w:r>
        <w:r w:rsidRPr="00480386">
          <w:rPr>
            <w:rFonts w:ascii="Arial" w:eastAsia="Times New Roman" w:hAnsi="Arial" w:cs="Arial"/>
            <w:sz w:val="18"/>
            <w:szCs w:val="18"/>
          </w:rPr>
          <w:t>: This method Returns a string representation of this list.</w:t>
        </w:r>
      </w:ins>
    </w:p>
    <w:tbl>
      <w:tblPr>
        <w:tblW w:w="6545" w:type="dxa"/>
        <w:tblCellMar>
          <w:left w:w="0" w:type="dxa"/>
          <w:right w:w="0" w:type="dxa"/>
        </w:tblCellMar>
        <w:tblLook w:val="04A0"/>
      </w:tblPr>
      <w:tblGrid>
        <w:gridCol w:w="6545"/>
      </w:tblGrid>
      <w:tr w:rsidR="00480386" w:rsidRPr="00480386" w:rsidTr="00480386">
        <w:tc>
          <w:tcPr>
            <w:tcW w:w="6545" w:type="dxa"/>
            <w:vAlign w:val="center"/>
            <w:hideMark/>
          </w:tcPr>
          <w:p w:rsidR="00D11551" w:rsidRDefault="00D11551" w:rsidP="00480386">
            <w:pPr>
              <w:spacing w:after="0" w:line="240" w:lineRule="auto"/>
              <w:rPr>
                <w:rFonts w:ascii="Courier New" w:eastAsia="Times New Roman" w:hAnsi="Courier New" w:cs="Courier New"/>
                <w:sz w:val="20"/>
              </w:rPr>
            </w:pPr>
          </w:p>
          <w:p w:rsidR="00D11551" w:rsidRDefault="00D11551" w:rsidP="00480386">
            <w:pPr>
              <w:spacing w:after="0" w:line="240" w:lineRule="auto"/>
              <w:rPr>
                <w:rFonts w:ascii="Courier New" w:eastAsia="Times New Roman" w:hAnsi="Courier New" w:cs="Courier New"/>
                <w:sz w:val="20"/>
              </w:rPr>
            </w:pP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Java program to illustrate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CopyOnWriteArrayList class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import</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java.util.concurrent.CopyOnWriteArrayList;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import</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java.util.*;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t>
            </w:r>
            <w:r w:rsidRPr="00480386">
              <w:rPr>
                <w:rFonts w:ascii="Times New Roman" w:eastAsia="Times New Roman" w:hAnsi="Times New Roman" w:cs="Times New Roman"/>
                <w:sz w:val="24"/>
                <w:szCs w:val="24"/>
              </w:rPr>
              <w: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class</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ConcurrentDemo extends</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Thread {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t>
            </w:r>
            <w:r w:rsidRPr="00480386">
              <w:rPr>
                <w:rFonts w:ascii="Times New Roman" w:eastAsia="Times New Roman" w:hAnsi="Times New Roman" w:cs="Times New Roman"/>
                <w:sz w:val="24"/>
                <w:szCs w:val="24"/>
              </w:rPr>
              <w: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static</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CopyOnWriteArrayList l = new</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CopyOnWriteArrayList();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t>
            </w:r>
            <w:r w:rsidRPr="00480386">
              <w:rPr>
                <w:rFonts w:ascii="Times New Roman" w:eastAsia="Times New Roman" w:hAnsi="Times New Roman" w:cs="Times New Roman"/>
                <w:sz w:val="24"/>
                <w:szCs w:val="24"/>
              </w:rPr>
              <w: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public</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void</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run()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lastRenderedPageBreak/>
              <w:t xml:space="preserve">        // Child thread trying to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add new element in the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Collection object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l.add("D");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t>
            </w:r>
            <w:r w:rsidRPr="00480386">
              <w:rPr>
                <w:rFonts w:ascii="Times New Roman" w:eastAsia="Times New Roman" w:hAnsi="Times New Roman" w:cs="Times New Roman"/>
                <w:sz w:val="24"/>
                <w:szCs w:val="24"/>
              </w:rPr>
              <w: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public</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static</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void</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main(String[] args)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throws</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InterruptedException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l.add("A");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l.add("B");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l.add("c");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t>
            </w:r>
            <w:r w:rsidRPr="00480386">
              <w:rPr>
                <w:rFonts w:ascii="Times New Roman" w:eastAsia="Times New Roman" w:hAnsi="Times New Roman" w:cs="Times New Roman"/>
                <w:sz w:val="24"/>
                <w:szCs w:val="24"/>
              </w:rPr>
              <w: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We create a child thread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that is going to modify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ArrayList l.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ConcurrentDemo t = new</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ConcurrentDemo();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t.run();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t>
            </w:r>
            <w:r w:rsidRPr="00480386">
              <w:rPr>
                <w:rFonts w:ascii="Times New Roman" w:eastAsia="Times New Roman" w:hAnsi="Times New Roman" w:cs="Times New Roman"/>
                <w:sz w:val="24"/>
                <w:szCs w:val="24"/>
              </w:rPr>
              <w: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Thread.sleep(1000);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t>
            </w:r>
            <w:r w:rsidRPr="00480386">
              <w:rPr>
                <w:rFonts w:ascii="Times New Roman" w:eastAsia="Times New Roman" w:hAnsi="Times New Roman" w:cs="Times New Roman"/>
                <w:sz w:val="24"/>
                <w:szCs w:val="24"/>
              </w:rPr>
              <w: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Now we iterate through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the ArrayList and get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exception.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Iterator itr = l.iterator();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while</w:t>
            </w:r>
            <w:r w:rsidRPr="00480386">
              <w:rPr>
                <w:rFonts w:ascii="Times New Roman" w:eastAsia="Times New Roman" w:hAnsi="Times New Roman" w:cs="Times New Roman"/>
                <w:sz w:val="24"/>
                <w:szCs w:val="24"/>
              </w:rPr>
              <w:t xml:space="preserve"> </w:t>
            </w:r>
            <w:r w:rsidRPr="00480386">
              <w:rPr>
                <w:rFonts w:ascii="Courier New" w:eastAsia="Times New Roman" w:hAnsi="Courier New" w:cs="Courier New"/>
                <w:sz w:val="20"/>
              </w:rPr>
              <w:t xml:space="preserve">(itr.hasNext()) {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String s = (String)itr.next();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System.out.println(s);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Thread.sleep(1000);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System.out.println(l);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 </w:t>
            </w:r>
          </w:p>
          <w:p w:rsidR="00480386" w:rsidRPr="00480386" w:rsidRDefault="00480386" w:rsidP="00480386">
            <w:pPr>
              <w:spacing w:after="0" w:line="240" w:lineRule="auto"/>
              <w:rPr>
                <w:rFonts w:ascii="Times New Roman" w:eastAsia="Times New Roman" w:hAnsi="Times New Roman" w:cs="Times New Roman"/>
                <w:sz w:val="24"/>
                <w:szCs w:val="24"/>
              </w:rPr>
            </w:pPr>
            <w:r w:rsidRPr="00480386">
              <w:rPr>
                <w:rFonts w:ascii="Courier New" w:eastAsia="Times New Roman" w:hAnsi="Courier New" w:cs="Courier New"/>
                <w:sz w:val="20"/>
              </w:rPr>
              <w:t xml:space="preserve">} </w:t>
            </w:r>
          </w:p>
        </w:tc>
      </w:tr>
    </w:tbl>
    <w:p w:rsidR="008867B5" w:rsidRDefault="008867B5"/>
    <w:sectPr w:rsidR="00886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D28"/>
    <w:multiLevelType w:val="multilevel"/>
    <w:tmpl w:val="E42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CA2952"/>
    <w:multiLevelType w:val="multilevel"/>
    <w:tmpl w:val="BAF0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FC19A1"/>
    <w:multiLevelType w:val="multilevel"/>
    <w:tmpl w:val="EB98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useFELayout/>
  </w:compat>
  <w:rsids>
    <w:rsidRoot w:val="002E2DB7"/>
    <w:rsid w:val="002E2DB7"/>
    <w:rsid w:val="00480386"/>
    <w:rsid w:val="008867B5"/>
    <w:rsid w:val="00D11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03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3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03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0386"/>
    <w:rPr>
      <w:b/>
      <w:bCs/>
    </w:rPr>
  </w:style>
  <w:style w:type="character" w:styleId="Hyperlink">
    <w:name w:val="Hyperlink"/>
    <w:basedOn w:val="DefaultParagraphFont"/>
    <w:uiPriority w:val="99"/>
    <w:semiHidden/>
    <w:unhideWhenUsed/>
    <w:rsid w:val="00480386"/>
    <w:rPr>
      <w:color w:val="0000FF"/>
      <w:u w:val="single"/>
    </w:rPr>
  </w:style>
  <w:style w:type="character" w:styleId="HTMLCode">
    <w:name w:val="HTML Code"/>
    <w:basedOn w:val="DefaultParagraphFont"/>
    <w:uiPriority w:val="99"/>
    <w:semiHidden/>
    <w:unhideWhenUsed/>
    <w:rsid w:val="004803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5454611">
      <w:bodyDiv w:val="1"/>
      <w:marLeft w:val="0"/>
      <w:marRight w:val="0"/>
      <w:marTop w:val="0"/>
      <w:marBottom w:val="0"/>
      <w:divBdr>
        <w:top w:val="none" w:sz="0" w:space="0" w:color="auto"/>
        <w:left w:val="none" w:sz="0" w:space="0" w:color="auto"/>
        <w:bottom w:val="none" w:sz="0" w:space="0" w:color="auto"/>
        <w:right w:val="none" w:sz="0" w:space="0" w:color="auto"/>
      </w:divBdr>
      <w:divsChild>
        <w:div w:id="1116874195">
          <w:marLeft w:val="0"/>
          <w:marRight w:val="0"/>
          <w:marTop w:val="0"/>
          <w:marBottom w:val="109"/>
          <w:divBdr>
            <w:top w:val="none" w:sz="0" w:space="0" w:color="auto"/>
            <w:left w:val="none" w:sz="0" w:space="0" w:color="auto"/>
            <w:bottom w:val="none" w:sz="0" w:space="0" w:color="auto"/>
            <w:right w:val="none" w:sz="0" w:space="0" w:color="auto"/>
          </w:divBdr>
          <w:divsChild>
            <w:div w:id="706567550">
              <w:marLeft w:val="0"/>
              <w:marRight w:val="0"/>
              <w:marTop w:val="0"/>
              <w:marBottom w:val="0"/>
              <w:divBdr>
                <w:top w:val="none" w:sz="0" w:space="0" w:color="auto"/>
                <w:left w:val="none" w:sz="0" w:space="0" w:color="auto"/>
                <w:bottom w:val="none" w:sz="0" w:space="0" w:color="auto"/>
                <w:right w:val="none" w:sz="0" w:space="0" w:color="auto"/>
              </w:divBdr>
              <w:divsChild>
                <w:div w:id="1295015370">
                  <w:marLeft w:val="0"/>
                  <w:marRight w:val="0"/>
                  <w:marTop w:val="0"/>
                  <w:marBottom w:val="0"/>
                  <w:divBdr>
                    <w:top w:val="none" w:sz="0" w:space="0" w:color="auto"/>
                    <w:left w:val="none" w:sz="0" w:space="0" w:color="auto"/>
                    <w:bottom w:val="none" w:sz="0" w:space="0" w:color="auto"/>
                    <w:right w:val="none" w:sz="0" w:space="0" w:color="auto"/>
                  </w:divBdr>
                  <w:divsChild>
                    <w:div w:id="911432178">
                      <w:marLeft w:val="0"/>
                      <w:marRight w:val="0"/>
                      <w:marTop w:val="0"/>
                      <w:marBottom w:val="0"/>
                      <w:divBdr>
                        <w:top w:val="none" w:sz="0" w:space="0" w:color="auto"/>
                        <w:left w:val="none" w:sz="0" w:space="0" w:color="auto"/>
                        <w:bottom w:val="none" w:sz="0" w:space="0" w:color="auto"/>
                        <w:right w:val="none" w:sz="0" w:space="0" w:color="auto"/>
                      </w:divBdr>
                      <w:divsChild>
                        <w:div w:id="19514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26554">
              <w:marLeft w:val="0"/>
              <w:marRight w:val="0"/>
              <w:marTop w:val="0"/>
              <w:marBottom w:val="0"/>
              <w:divBdr>
                <w:top w:val="none" w:sz="0" w:space="0" w:color="auto"/>
                <w:left w:val="none" w:sz="0" w:space="0" w:color="auto"/>
                <w:bottom w:val="none" w:sz="0" w:space="0" w:color="auto"/>
                <w:right w:val="none" w:sz="0" w:space="0" w:color="auto"/>
              </w:divBdr>
              <w:divsChild>
                <w:div w:id="2127581226">
                  <w:marLeft w:val="0"/>
                  <w:marRight w:val="0"/>
                  <w:marTop w:val="0"/>
                  <w:marBottom w:val="0"/>
                  <w:divBdr>
                    <w:top w:val="none" w:sz="0" w:space="0" w:color="auto"/>
                    <w:left w:val="none" w:sz="0" w:space="0" w:color="auto"/>
                    <w:bottom w:val="none" w:sz="0" w:space="0" w:color="auto"/>
                    <w:right w:val="none" w:sz="0" w:space="0" w:color="auto"/>
                  </w:divBdr>
                  <w:divsChild>
                    <w:div w:id="959343196">
                      <w:marLeft w:val="0"/>
                      <w:marRight w:val="0"/>
                      <w:marTop w:val="0"/>
                      <w:marBottom w:val="0"/>
                      <w:divBdr>
                        <w:top w:val="none" w:sz="0" w:space="0" w:color="auto"/>
                        <w:left w:val="none" w:sz="0" w:space="0" w:color="auto"/>
                        <w:bottom w:val="none" w:sz="0" w:space="0" w:color="auto"/>
                        <w:right w:val="none" w:sz="0" w:space="0" w:color="auto"/>
                      </w:divBdr>
                      <w:divsChild>
                        <w:div w:id="1489445726">
                          <w:marLeft w:val="0"/>
                          <w:marRight w:val="0"/>
                          <w:marTop w:val="0"/>
                          <w:marBottom w:val="0"/>
                          <w:divBdr>
                            <w:top w:val="none" w:sz="0" w:space="0" w:color="auto"/>
                            <w:left w:val="none" w:sz="0" w:space="0" w:color="auto"/>
                            <w:bottom w:val="none" w:sz="0" w:space="0" w:color="auto"/>
                            <w:right w:val="none" w:sz="0" w:space="0" w:color="auto"/>
                          </w:divBdr>
                        </w:div>
                        <w:div w:id="1775829178">
                          <w:marLeft w:val="0"/>
                          <w:marRight w:val="0"/>
                          <w:marTop w:val="0"/>
                          <w:marBottom w:val="0"/>
                          <w:divBdr>
                            <w:top w:val="none" w:sz="0" w:space="0" w:color="auto"/>
                            <w:left w:val="none" w:sz="0" w:space="0" w:color="auto"/>
                            <w:bottom w:val="none" w:sz="0" w:space="0" w:color="auto"/>
                            <w:right w:val="none" w:sz="0" w:space="0" w:color="auto"/>
                          </w:divBdr>
                        </w:div>
                        <w:div w:id="1446118016">
                          <w:marLeft w:val="0"/>
                          <w:marRight w:val="0"/>
                          <w:marTop w:val="0"/>
                          <w:marBottom w:val="0"/>
                          <w:divBdr>
                            <w:top w:val="none" w:sz="0" w:space="0" w:color="auto"/>
                            <w:left w:val="none" w:sz="0" w:space="0" w:color="auto"/>
                            <w:bottom w:val="none" w:sz="0" w:space="0" w:color="auto"/>
                            <w:right w:val="none" w:sz="0" w:space="0" w:color="auto"/>
                          </w:divBdr>
                        </w:div>
                        <w:div w:id="2092308182">
                          <w:marLeft w:val="0"/>
                          <w:marRight w:val="0"/>
                          <w:marTop w:val="0"/>
                          <w:marBottom w:val="0"/>
                          <w:divBdr>
                            <w:top w:val="none" w:sz="0" w:space="0" w:color="auto"/>
                            <w:left w:val="none" w:sz="0" w:space="0" w:color="auto"/>
                            <w:bottom w:val="none" w:sz="0" w:space="0" w:color="auto"/>
                            <w:right w:val="none" w:sz="0" w:space="0" w:color="auto"/>
                          </w:divBdr>
                        </w:div>
                        <w:div w:id="609166472">
                          <w:marLeft w:val="0"/>
                          <w:marRight w:val="0"/>
                          <w:marTop w:val="0"/>
                          <w:marBottom w:val="0"/>
                          <w:divBdr>
                            <w:top w:val="none" w:sz="0" w:space="0" w:color="auto"/>
                            <w:left w:val="none" w:sz="0" w:space="0" w:color="auto"/>
                            <w:bottom w:val="none" w:sz="0" w:space="0" w:color="auto"/>
                            <w:right w:val="none" w:sz="0" w:space="0" w:color="auto"/>
                          </w:divBdr>
                        </w:div>
                        <w:div w:id="38165845">
                          <w:marLeft w:val="0"/>
                          <w:marRight w:val="0"/>
                          <w:marTop w:val="0"/>
                          <w:marBottom w:val="0"/>
                          <w:divBdr>
                            <w:top w:val="none" w:sz="0" w:space="0" w:color="auto"/>
                            <w:left w:val="none" w:sz="0" w:space="0" w:color="auto"/>
                            <w:bottom w:val="none" w:sz="0" w:space="0" w:color="auto"/>
                            <w:right w:val="none" w:sz="0" w:space="0" w:color="auto"/>
                          </w:divBdr>
                        </w:div>
                        <w:div w:id="689917377">
                          <w:marLeft w:val="0"/>
                          <w:marRight w:val="0"/>
                          <w:marTop w:val="0"/>
                          <w:marBottom w:val="0"/>
                          <w:divBdr>
                            <w:top w:val="none" w:sz="0" w:space="0" w:color="auto"/>
                            <w:left w:val="none" w:sz="0" w:space="0" w:color="auto"/>
                            <w:bottom w:val="none" w:sz="0" w:space="0" w:color="auto"/>
                            <w:right w:val="none" w:sz="0" w:space="0" w:color="auto"/>
                          </w:divBdr>
                        </w:div>
                        <w:div w:id="144981264">
                          <w:marLeft w:val="0"/>
                          <w:marRight w:val="0"/>
                          <w:marTop w:val="0"/>
                          <w:marBottom w:val="0"/>
                          <w:divBdr>
                            <w:top w:val="none" w:sz="0" w:space="0" w:color="auto"/>
                            <w:left w:val="none" w:sz="0" w:space="0" w:color="auto"/>
                            <w:bottom w:val="none" w:sz="0" w:space="0" w:color="auto"/>
                            <w:right w:val="none" w:sz="0" w:space="0" w:color="auto"/>
                          </w:divBdr>
                        </w:div>
                        <w:div w:id="765928922">
                          <w:marLeft w:val="0"/>
                          <w:marRight w:val="0"/>
                          <w:marTop w:val="0"/>
                          <w:marBottom w:val="0"/>
                          <w:divBdr>
                            <w:top w:val="none" w:sz="0" w:space="0" w:color="auto"/>
                            <w:left w:val="none" w:sz="0" w:space="0" w:color="auto"/>
                            <w:bottom w:val="none" w:sz="0" w:space="0" w:color="auto"/>
                            <w:right w:val="none" w:sz="0" w:space="0" w:color="auto"/>
                          </w:divBdr>
                        </w:div>
                        <w:div w:id="818617276">
                          <w:marLeft w:val="0"/>
                          <w:marRight w:val="0"/>
                          <w:marTop w:val="0"/>
                          <w:marBottom w:val="0"/>
                          <w:divBdr>
                            <w:top w:val="none" w:sz="0" w:space="0" w:color="auto"/>
                            <w:left w:val="none" w:sz="0" w:space="0" w:color="auto"/>
                            <w:bottom w:val="none" w:sz="0" w:space="0" w:color="auto"/>
                            <w:right w:val="none" w:sz="0" w:space="0" w:color="auto"/>
                          </w:divBdr>
                        </w:div>
                        <w:div w:id="1863140">
                          <w:marLeft w:val="0"/>
                          <w:marRight w:val="0"/>
                          <w:marTop w:val="0"/>
                          <w:marBottom w:val="0"/>
                          <w:divBdr>
                            <w:top w:val="none" w:sz="0" w:space="0" w:color="auto"/>
                            <w:left w:val="none" w:sz="0" w:space="0" w:color="auto"/>
                            <w:bottom w:val="none" w:sz="0" w:space="0" w:color="auto"/>
                            <w:right w:val="none" w:sz="0" w:space="0" w:color="auto"/>
                          </w:divBdr>
                        </w:div>
                        <w:div w:id="1662193266">
                          <w:marLeft w:val="0"/>
                          <w:marRight w:val="0"/>
                          <w:marTop w:val="0"/>
                          <w:marBottom w:val="0"/>
                          <w:divBdr>
                            <w:top w:val="none" w:sz="0" w:space="0" w:color="auto"/>
                            <w:left w:val="none" w:sz="0" w:space="0" w:color="auto"/>
                            <w:bottom w:val="none" w:sz="0" w:space="0" w:color="auto"/>
                            <w:right w:val="none" w:sz="0" w:space="0" w:color="auto"/>
                          </w:divBdr>
                        </w:div>
                        <w:div w:id="1168208682">
                          <w:marLeft w:val="0"/>
                          <w:marRight w:val="0"/>
                          <w:marTop w:val="0"/>
                          <w:marBottom w:val="0"/>
                          <w:divBdr>
                            <w:top w:val="none" w:sz="0" w:space="0" w:color="auto"/>
                            <w:left w:val="none" w:sz="0" w:space="0" w:color="auto"/>
                            <w:bottom w:val="none" w:sz="0" w:space="0" w:color="auto"/>
                            <w:right w:val="none" w:sz="0" w:space="0" w:color="auto"/>
                          </w:divBdr>
                        </w:div>
                        <w:div w:id="1154645389">
                          <w:marLeft w:val="0"/>
                          <w:marRight w:val="0"/>
                          <w:marTop w:val="0"/>
                          <w:marBottom w:val="0"/>
                          <w:divBdr>
                            <w:top w:val="none" w:sz="0" w:space="0" w:color="auto"/>
                            <w:left w:val="none" w:sz="0" w:space="0" w:color="auto"/>
                            <w:bottom w:val="none" w:sz="0" w:space="0" w:color="auto"/>
                            <w:right w:val="none" w:sz="0" w:space="0" w:color="auto"/>
                          </w:divBdr>
                        </w:div>
                        <w:div w:id="968709553">
                          <w:marLeft w:val="0"/>
                          <w:marRight w:val="0"/>
                          <w:marTop w:val="0"/>
                          <w:marBottom w:val="0"/>
                          <w:divBdr>
                            <w:top w:val="none" w:sz="0" w:space="0" w:color="auto"/>
                            <w:left w:val="none" w:sz="0" w:space="0" w:color="auto"/>
                            <w:bottom w:val="none" w:sz="0" w:space="0" w:color="auto"/>
                            <w:right w:val="none" w:sz="0" w:space="0" w:color="auto"/>
                          </w:divBdr>
                        </w:div>
                        <w:div w:id="332489183">
                          <w:marLeft w:val="0"/>
                          <w:marRight w:val="0"/>
                          <w:marTop w:val="0"/>
                          <w:marBottom w:val="0"/>
                          <w:divBdr>
                            <w:top w:val="none" w:sz="0" w:space="0" w:color="auto"/>
                            <w:left w:val="none" w:sz="0" w:space="0" w:color="auto"/>
                            <w:bottom w:val="none" w:sz="0" w:space="0" w:color="auto"/>
                            <w:right w:val="none" w:sz="0" w:space="0" w:color="auto"/>
                          </w:divBdr>
                        </w:div>
                        <w:div w:id="1245842958">
                          <w:marLeft w:val="0"/>
                          <w:marRight w:val="0"/>
                          <w:marTop w:val="0"/>
                          <w:marBottom w:val="0"/>
                          <w:divBdr>
                            <w:top w:val="none" w:sz="0" w:space="0" w:color="auto"/>
                            <w:left w:val="none" w:sz="0" w:space="0" w:color="auto"/>
                            <w:bottom w:val="none" w:sz="0" w:space="0" w:color="auto"/>
                            <w:right w:val="none" w:sz="0" w:space="0" w:color="auto"/>
                          </w:divBdr>
                        </w:div>
                        <w:div w:id="715273831">
                          <w:marLeft w:val="0"/>
                          <w:marRight w:val="0"/>
                          <w:marTop w:val="0"/>
                          <w:marBottom w:val="0"/>
                          <w:divBdr>
                            <w:top w:val="none" w:sz="0" w:space="0" w:color="auto"/>
                            <w:left w:val="none" w:sz="0" w:space="0" w:color="auto"/>
                            <w:bottom w:val="none" w:sz="0" w:space="0" w:color="auto"/>
                            <w:right w:val="none" w:sz="0" w:space="0" w:color="auto"/>
                          </w:divBdr>
                        </w:div>
                        <w:div w:id="394357266">
                          <w:marLeft w:val="0"/>
                          <w:marRight w:val="0"/>
                          <w:marTop w:val="0"/>
                          <w:marBottom w:val="0"/>
                          <w:divBdr>
                            <w:top w:val="none" w:sz="0" w:space="0" w:color="auto"/>
                            <w:left w:val="none" w:sz="0" w:space="0" w:color="auto"/>
                            <w:bottom w:val="none" w:sz="0" w:space="0" w:color="auto"/>
                            <w:right w:val="none" w:sz="0" w:space="0" w:color="auto"/>
                          </w:divBdr>
                        </w:div>
                        <w:div w:id="1710915322">
                          <w:marLeft w:val="0"/>
                          <w:marRight w:val="0"/>
                          <w:marTop w:val="0"/>
                          <w:marBottom w:val="0"/>
                          <w:divBdr>
                            <w:top w:val="none" w:sz="0" w:space="0" w:color="auto"/>
                            <w:left w:val="none" w:sz="0" w:space="0" w:color="auto"/>
                            <w:bottom w:val="none" w:sz="0" w:space="0" w:color="auto"/>
                            <w:right w:val="none" w:sz="0" w:space="0" w:color="auto"/>
                          </w:divBdr>
                        </w:div>
                        <w:div w:id="1702319488">
                          <w:marLeft w:val="0"/>
                          <w:marRight w:val="0"/>
                          <w:marTop w:val="0"/>
                          <w:marBottom w:val="0"/>
                          <w:divBdr>
                            <w:top w:val="none" w:sz="0" w:space="0" w:color="auto"/>
                            <w:left w:val="none" w:sz="0" w:space="0" w:color="auto"/>
                            <w:bottom w:val="none" w:sz="0" w:space="0" w:color="auto"/>
                            <w:right w:val="none" w:sz="0" w:space="0" w:color="auto"/>
                          </w:divBdr>
                        </w:div>
                        <w:div w:id="504562420">
                          <w:marLeft w:val="0"/>
                          <w:marRight w:val="0"/>
                          <w:marTop w:val="0"/>
                          <w:marBottom w:val="0"/>
                          <w:divBdr>
                            <w:top w:val="none" w:sz="0" w:space="0" w:color="auto"/>
                            <w:left w:val="none" w:sz="0" w:space="0" w:color="auto"/>
                            <w:bottom w:val="none" w:sz="0" w:space="0" w:color="auto"/>
                            <w:right w:val="none" w:sz="0" w:space="0" w:color="auto"/>
                          </w:divBdr>
                        </w:div>
                        <w:div w:id="1205630776">
                          <w:marLeft w:val="0"/>
                          <w:marRight w:val="0"/>
                          <w:marTop w:val="0"/>
                          <w:marBottom w:val="0"/>
                          <w:divBdr>
                            <w:top w:val="none" w:sz="0" w:space="0" w:color="auto"/>
                            <w:left w:val="none" w:sz="0" w:space="0" w:color="auto"/>
                            <w:bottom w:val="none" w:sz="0" w:space="0" w:color="auto"/>
                            <w:right w:val="none" w:sz="0" w:space="0" w:color="auto"/>
                          </w:divBdr>
                        </w:div>
                        <w:div w:id="1158762448">
                          <w:marLeft w:val="0"/>
                          <w:marRight w:val="0"/>
                          <w:marTop w:val="0"/>
                          <w:marBottom w:val="0"/>
                          <w:divBdr>
                            <w:top w:val="none" w:sz="0" w:space="0" w:color="auto"/>
                            <w:left w:val="none" w:sz="0" w:space="0" w:color="auto"/>
                            <w:bottom w:val="none" w:sz="0" w:space="0" w:color="auto"/>
                            <w:right w:val="none" w:sz="0" w:space="0" w:color="auto"/>
                          </w:divBdr>
                        </w:div>
                        <w:div w:id="1964846678">
                          <w:marLeft w:val="0"/>
                          <w:marRight w:val="0"/>
                          <w:marTop w:val="0"/>
                          <w:marBottom w:val="0"/>
                          <w:divBdr>
                            <w:top w:val="none" w:sz="0" w:space="0" w:color="auto"/>
                            <w:left w:val="none" w:sz="0" w:space="0" w:color="auto"/>
                            <w:bottom w:val="none" w:sz="0" w:space="0" w:color="auto"/>
                            <w:right w:val="none" w:sz="0" w:space="0" w:color="auto"/>
                          </w:divBdr>
                        </w:div>
                        <w:div w:id="1029335702">
                          <w:marLeft w:val="0"/>
                          <w:marRight w:val="0"/>
                          <w:marTop w:val="0"/>
                          <w:marBottom w:val="0"/>
                          <w:divBdr>
                            <w:top w:val="none" w:sz="0" w:space="0" w:color="auto"/>
                            <w:left w:val="none" w:sz="0" w:space="0" w:color="auto"/>
                            <w:bottom w:val="none" w:sz="0" w:space="0" w:color="auto"/>
                            <w:right w:val="none" w:sz="0" w:space="0" w:color="auto"/>
                          </w:divBdr>
                        </w:div>
                        <w:div w:id="811555370">
                          <w:marLeft w:val="0"/>
                          <w:marRight w:val="0"/>
                          <w:marTop w:val="0"/>
                          <w:marBottom w:val="0"/>
                          <w:divBdr>
                            <w:top w:val="none" w:sz="0" w:space="0" w:color="auto"/>
                            <w:left w:val="none" w:sz="0" w:space="0" w:color="auto"/>
                            <w:bottom w:val="none" w:sz="0" w:space="0" w:color="auto"/>
                            <w:right w:val="none" w:sz="0" w:space="0" w:color="auto"/>
                          </w:divBdr>
                        </w:div>
                        <w:div w:id="793720118">
                          <w:marLeft w:val="0"/>
                          <w:marRight w:val="0"/>
                          <w:marTop w:val="0"/>
                          <w:marBottom w:val="0"/>
                          <w:divBdr>
                            <w:top w:val="none" w:sz="0" w:space="0" w:color="auto"/>
                            <w:left w:val="none" w:sz="0" w:space="0" w:color="auto"/>
                            <w:bottom w:val="none" w:sz="0" w:space="0" w:color="auto"/>
                            <w:right w:val="none" w:sz="0" w:space="0" w:color="auto"/>
                          </w:divBdr>
                        </w:div>
                        <w:div w:id="1793934578">
                          <w:marLeft w:val="0"/>
                          <w:marRight w:val="0"/>
                          <w:marTop w:val="0"/>
                          <w:marBottom w:val="0"/>
                          <w:divBdr>
                            <w:top w:val="none" w:sz="0" w:space="0" w:color="auto"/>
                            <w:left w:val="none" w:sz="0" w:space="0" w:color="auto"/>
                            <w:bottom w:val="none" w:sz="0" w:space="0" w:color="auto"/>
                            <w:right w:val="none" w:sz="0" w:space="0" w:color="auto"/>
                          </w:divBdr>
                        </w:div>
                        <w:div w:id="659119857">
                          <w:marLeft w:val="0"/>
                          <w:marRight w:val="0"/>
                          <w:marTop w:val="0"/>
                          <w:marBottom w:val="0"/>
                          <w:divBdr>
                            <w:top w:val="none" w:sz="0" w:space="0" w:color="auto"/>
                            <w:left w:val="none" w:sz="0" w:space="0" w:color="auto"/>
                            <w:bottom w:val="none" w:sz="0" w:space="0" w:color="auto"/>
                            <w:right w:val="none" w:sz="0" w:space="0" w:color="auto"/>
                          </w:divBdr>
                        </w:div>
                        <w:div w:id="2017535799">
                          <w:marLeft w:val="0"/>
                          <w:marRight w:val="0"/>
                          <w:marTop w:val="0"/>
                          <w:marBottom w:val="0"/>
                          <w:divBdr>
                            <w:top w:val="none" w:sz="0" w:space="0" w:color="auto"/>
                            <w:left w:val="none" w:sz="0" w:space="0" w:color="auto"/>
                            <w:bottom w:val="none" w:sz="0" w:space="0" w:color="auto"/>
                            <w:right w:val="none" w:sz="0" w:space="0" w:color="auto"/>
                          </w:divBdr>
                        </w:div>
                        <w:div w:id="2084640521">
                          <w:marLeft w:val="0"/>
                          <w:marRight w:val="0"/>
                          <w:marTop w:val="0"/>
                          <w:marBottom w:val="0"/>
                          <w:divBdr>
                            <w:top w:val="none" w:sz="0" w:space="0" w:color="auto"/>
                            <w:left w:val="none" w:sz="0" w:space="0" w:color="auto"/>
                            <w:bottom w:val="none" w:sz="0" w:space="0" w:color="auto"/>
                            <w:right w:val="none" w:sz="0" w:space="0" w:color="auto"/>
                          </w:divBdr>
                        </w:div>
                        <w:div w:id="1204171594">
                          <w:marLeft w:val="0"/>
                          <w:marRight w:val="0"/>
                          <w:marTop w:val="0"/>
                          <w:marBottom w:val="0"/>
                          <w:divBdr>
                            <w:top w:val="none" w:sz="0" w:space="0" w:color="auto"/>
                            <w:left w:val="none" w:sz="0" w:space="0" w:color="auto"/>
                            <w:bottom w:val="none" w:sz="0" w:space="0" w:color="auto"/>
                            <w:right w:val="none" w:sz="0" w:space="0" w:color="auto"/>
                          </w:divBdr>
                        </w:div>
                        <w:div w:id="1107846491">
                          <w:marLeft w:val="0"/>
                          <w:marRight w:val="0"/>
                          <w:marTop w:val="0"/>
                          <w:marBottom w:val="0"/>
                          <w:divBdr>
                            <w:top w:val="none" w:sz="0" w:space="0" w:color="auto"/>
                            <w:left w:val="none" w:sz="0" w:space="0" w:color="auto"/>
                            <w:bottom w:val="none" w:sz="0" w:space="0" w:color="auto"/>
                            <w:right w:val="none" w:sz="0" w:space="0" w:color="auto"/>
                          </w:divBdr>
                        </w:div>
                        <w:div w:id="165246443">
                          <w:marLeft w:val="0"/>
                          <w:marRight w:val="0"/>
                          <w:marTop w:val="0"/>
                          <w:marBottom w:val="0"/>
                          <w:divBdr>
                            <w:top w:val="none" w:sz="0" w:space="0" w:color="auto"/>
                            <w:left w:val="none" w:sz="0" w:space="0" w:color="auto"/>
                            <w:bottom w:val="none" w:sz="0" w:space="0" w:color="auto"/>
                            <w:right w:val="none" w:sz="0" w:space="0" w:color="auto"/>
                          </w:divBdr>
                        </w:div>
                        <w:div w:id="1662391894">
                          <w:marLeft w:val="0"/>
                          <w:marRight w:val="0"/>
                          <w:marTop w:val="0"/>
                          <w:marBottom w:val="0"/>
                          <w:divBdr>
                            <w:top w:val="none" w:sz="0" w:space="0" w:color="auto"/>
                            <w:left w:val="none" w:sz="0" w:space="0" w:color="auto"/>
                            <w:bottom w:val="none" w:sz="0" w:space="0" w:color="auto"/>
                            <w:right w:val="none" w:sz="0" w:space="0" w:color="auto"/>
                          </w:divBdr>
                        </w:div>
                        <w:div w:id="1820921573">
                          <w:marLeft w:val="0"/>
                          <w:marRight w:val="0"/>
                          <w:marTop w:val="0"/>
                          <w:marBottom w:val="0"/>
                          <w:divBdr>
                            <w:top w:val="none" w:sz="0" w:space="0" w:color="auto"/>
                            <w:left w:val="none" w:sz="0" w:space="0" w:color="auto"/>
                            <w:bottom w:val="none" w:sz="0" w:space="0" w:color="auto"/>
                            <w:right w:val="none" w:sz="0" w:space="0" w:color="auto"/>
                          </w:divBdr>
                        </w:div>
                        <w:div w:id="31198948">
                          <w:marLeft w:val="0"/>
                          <w:marRight w:val="0"/>
                          <w:marTop w:val="0"/>
                          <w:marBottom w:val="0"/>
                          <w:divBdr>
                            <w:top w:val="none" w:sz="0" w:space="0" w:color="auto"/>
                            <w:left w:val="none" w:sz="0" w:space="0" w:color="auto"/>
                            <w:bottom w:val="none" w:sz="0" w:space="0" w:color="auto"/>
                            <w:right w:val="none" w:sz="0" w:space="0" w:color="auto"/>
                          </w:divBdr>
                        </w:div>
                        <w:div w:id="1457404147">
                          <w:marLeft w:val="0"/>
                          <w:marRight w:val="0"/>
                          <w:marTop w:val="0"/>
                          <w:marBottom w:val="0"/>
                          <w:divBdr>
                            <w:top w:val="none" w:sz="0" w:space="0" w:color="auto"/>
                            <w:left w:val="none" w:sz="0" w:space="0" w:color="auto"/>
                            <w:bottom w:val="none" w:sz="0" w:space="0" w:color="auto"/>
                            <w:right w:val="none" w:sz="0" w:space="0" w:color="auto"/>
                          </w:divBdr>
                        </w:div>
                        <w:div w:id="1680737317">
                          <w:marLeft w:val="0"/>
                          <w:marRight w:val="0"/>
                          <w:marTop w:val="0"/>
                          <w:marBottom w:val="0"/>
                          <w:divBdr>
                            <w:top w:val="none" w:sz="0" w:space="0" w:color="auto"/>
                            <w:left w:val="none" w:sz="0" w:space="0" w:color="auto"/>
                            <w:bottom w:val="none" w:sz="0" w:space="0" w:color="auto"/>
                            <w:right w:val="none" w:sz="0" w:space="0" w:color="auto"/>
                          </w:divBdr>
                        </w:div>
                        <w:div w:id="2054765102">
                          <w:marLeft w:val="0"/>
                          <w:marRight w:val="0"/>
                          <w:marTop w:val="0"/>
                          <w:marBottom w:val="0"/>
                          <w:divBdr>
                            <w:top w:val="none" w:sz="0" w:space="0" w:color="auto"/>
                            <w:left w:val="none" w:sz="0" w:space="0" w:color="auto"/>
                            <w:bottom w:val="none" w:sz="0" w:space="0" w:color="auto"/>
                            <w:right w:val="none" w:sz="0" w:space="0" w:color="auto"/>
                          </w:divBdr>
                        </w:div>
                        <w:div w:id="2142383337">
                          <w:marLeft w:val="0"/>
                          <w:marRight w:val="0"/>
                          <w:marTop w:val="0"/>
                          <w:marBottom w:val="0"/>
                          <w:divBdr>
                            <w:top w:val="none" w:sz="0" w:space="0" w:color="auto"/>
                            <w:left w:val="none" w:sz="0" w:space="0" w:color="auto"/>
                            <w:bottom w:val="none" w:sz="0" w:space="0" w:color="auto"/>
                            <w:right w:val="none" w:sz="0" w:space="0" w:color="auto"/>
                          </w:divBdr>
                        </w:div>
                        <w:div w:id="2087723010">
                          <w:marLeft w:val="0"/>
                          <w:marRight w:val="0"/>
                          <w:marTop w:val="0"/>
                          <w:marBottom w:val="0"/>
                          <w:divBdr>
                            <w:top w:val="none" w:sz="0" w:space="0" w:color="auto"/>
                            <w:left w:val="none" w:sz="0" w:space="0" w:color="auto"/>
                            <w:bottom w:val="none" w:sz="0" w:space="0" w:color="auto"/>
                            <w:right w:val="none" w:sz="0" w:space="0" w:color="auto"/>
                          </w:divBdr>
                        </w:div>
                        <w:div w:id="2040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8925">
      <w:bodyDiv w:val="1"/>
      <w:marLeft w:val="0"/>
      <w:marRight w:val="0"/>
      <w:marTop w:val="0"/>
      <w:marBottom w:val="0"/>
      <w:divBdr>
        <w:top w:val="none" w:sz="0" w:space="0" w:color="auto"/>
        <w:left w:val="none" w:sz="0" w:space="0" w:color="auto"/>
        <w:bottom w:val="none" w:sz="0" w:space="0" w:color="auto"/>
        <w:right w:val="none" w:sz="0" w:space="0" w:color="auto"/>
      </w:divBdr>
      <w:divsChild>
        <w:div w:id="296910730">
          <w:marLeft w:val="0"/>
          <w:marRight w:val="0"/>
          <w:marTop w:val="0"/>
          <w:marBottom w:val="109"/>
          <w:divBdr>
            <w:top w:val="none" w:sz="0" w:space="0" w:color="auto"/>
            <w:left w:val="none" w:sz="0" w:space="0" w:color="auto"/>
            <w:bottom w:val="none" w:sz="0" w:space="0" w:color="auto"/>
            <w:right w:val="none" w:sz="0" w:space="0" w:color="auto"/>
          </w:divBdr>
          <w:divsChild>
            <w:div w:id="610280479">
              <w:marLeft w:val="0"/>
              <w:marRight w:val="0"/>
              <w:marTop w:val="0"/>
              <w:marBottom w:val="0"/>
              <w:divBdr>
                <w:top w:val="none" w:sz="0" w:space="0" w:color="auto"/>
                <w:left w:val="none" w:sz="0" w:space="0" w:color="auto"/>
                <w:bottom w:val="none" w:sz="0" w:space="0" w:color="auto"/>
                <w:right w:val="none" w:sz="0" w:space="0" w:color="auto"/>
              </w:divBdr>
              <w:divsChild>
                <w:div w:id="1471479815">
                  <w:marLeft w:val="0"/>
                  <w:marRight w:val="0"/>
                  <w:marTop w:val="0"/>
                  <w:marBottom w:val="0"/>
                  <w:divBdr>
                    <w:top w:val="none" w:sz="0" w:space="0" w:color="auto"/>
                    <w:left w:val="none" w:sz="0" w:space="0" w:color="auto"/>
                    <w:bottom w:val="none" w:sz="0" w:space="0" w:color="auto"/>
                    <w:right w:val="none" w:sz="0" w:space="0" w:color="auto"/>
                  </w:divBdr>
                  <w:divsChild>
                    <w:div w:id="478035905">
                      <w:marLeft w:val="0"/>
                      <w:marRight w:val="0"/>
                      <w:marTop w:val="0"/>
                      <w:marBottom w:val="0"/>
                      <w:divBdr>
                        <w:top w:val="none" w:sz="0" w:space="0" w:color="auto"/>
                        <w:left w:val="none" w:sz="0" w:space="0" w:color="auto"/>
                        <w:bottom w:val="none" w:sz="0" w:space="0" w:color="auto"/>
                        <w:right w:val="none" w:sz="0" w:space="0" w:color="auto"/>
                      </w:divBdr>
                      <w:divsChild>
                        <w:div w:id="1913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9853">
              <w:marLeft w:val="0"/>
              <w:marRight w:val="0"/>
              <w:marTop w:val="0"/>
              <w:marBottom w:val="0"/>
              <w:divBdr>
                <w:top w:val="none" w:sz="0" w:space="0" w:color="auto"/>
                <w:left w:val="none" w:sz="0" w:space="0" w:color="auto"/>
                <w:bottom w:val="none" w:sz="0" w:space="0" w:color="auto"/>
                <w:right w:val="none" w:sz="0" w:space="0" w:color="auto"/>
              </w:divBdr>
              <w:divsChild>
                <w:div w:id="241110262">
                  <w:marLeft w:val="0"/>
                  <w:marRight w:val="0"/>
                  <w:marTop w:val="0"/>
                  <w:marBottom w:val="0"/>
                  <w:divBdr>
                    <w:top w:val="none" w:sz="0" w:space="0" w:color="auto"/>
                    <w:left w:val="none" w:sz="0" w:space="0" w:color="auto"/>
                    <w:bottom w:val="none" w:sz="0" w:space="0" w:color="auto"/>
                    <w:right w:val="none" w:sz="0" w:space="0" w:color="auto"/>
                  </w:divBdr>
                  <w:divsChild>
                    <w:div w:id="372728532">
                      <w:marLeft w:val="0"/>
                      <w:marRight w:val="0"/>
                      <w:marTop w:val="0"/>
                      <w:marBottom w:val="0"/>
                      <w:divBdr>
                        <w:top w:val="none" w:sz="0" w:space="0" w:color="auto"/>
                        <w:left w:val="none" w:sz="0" w:space="0" w:color="auto"/>
                        <w:bottom w:val="none" w:sz="0" w:space="0" w:color="auto"/>
                        <w:right w:val="none" w:sz="0" w:space="0" w:color="auto"/>
                      </w:divBdr>
                      <w:divsChild>
                        <w:div w:id="1182401856">
                          <w:marLeft w:val="0"/>
                          <w:marRight w:val="0"/>
                          <w:marTop w:val="0"/>
                          <w:marBottom w:val="0"/>
                          <w:divBdr>
                            <w:top w:val="none" w:sz="0" w:space="0" w:color="auto"/>
                            <w:left w:val="none" w:sz="0" w:space="0" w:color="auto"/>
                            <w:bottom w:val="none" w:sz="0" w:space="0" w:color="auto"/>
                            <w:right w:val="none" w:sz="0" w:space="0" w:color="auto"/>
                          </w:divBdr>
                        </w:div>
                        <w:div w:id="1803307078">
                          <w:marLeft w:val="0"/>
                          <w:marRight w:val="0"/>
                          <w:marTop w:val="0"/>
                          <w:marBottom w:val="0"/>
                          <w:divBdr>
                            <w:top w:val="none" w:sz="0" w:space="0" w:color="auto"/>
                            <w:left w:val="none" w:sz="0" w:space="0" w:color="auto"/>
                            <w:bottom w:val="none" w:sz="0" w:space="0" w:color="auto"/>
                            <w:right w:val="none" w:sz="0" w:space="0" w:color="auto"/>
                          </w:divBdr>
                        </w:div>
                        <w:div w:id="958802462">
                          <w:marLeft w:val="0"/>
                          <w:marRight w:val="0"/>
                          <w:marTop w:val="0"/>
                          <w:marBottom w:val="0"/>
                          <w:divBdr>
                            <w:top w:val="none" w:sz="0" w:space="0" w:color="auto"/>
                            <w:left w:val="none" w:sz="0" w:space="0" w:color="auto"/>
                            <w:bottom w:val="none" w:sz="0" w:space="0" w:color="auto"/>
                            <w:right w:val="none" w:sz="0" w:space="0" w:color="auto"/>
                          </w:divBdr>
                        </w:div>
                        <w:div w:id="1217398867">
                          <w:marLeft w:val="0"/>
                          <w:marRight w:val="0"/>
                          <w:marTop w:val="0"/>
                          <w:marBottom w:val="0"/>
                          <w:divBdr>
                            <w:top w:val="none" w:sz="0" w:space="0" w:color="auto"/>
                            <w:left w:val="none" w:sz="0" w:space="0" w:color="auto"/>
                            <w:bottom w:val="none" w:sz="0" w:space="0" w:color="auto"/>
                            <w:right w:val="none" w:sz="0" w:space="0" w:color="auto"/>
                          </w:divBdr>
                        </w:div>
                        <w:div w:id="1466049426">
                          <w:marLeft w:val="0"/>
                          <w:marRight w:val="0"/>
                          <w:marTop w:val="0"/>
                          <w:marBottom w:val="0"/>
                          <w:divBdr>
                            <w:top w:val="none" w:sz="0" w:space="0" w:color="auto"/>
                            <w:left w:val="none" w:sz="0" w:space="0" w:color="auto"/>
                            <w:bottom w:val="none" w:sz="0" w:space="0" w:color="auto"/>
                            <w:right w:val="none" w:sz="0" w:space="0" w:color="auto"/>
                          </w:divBdr>
                        </w:div>
                        <w:div w:id="770710005">
                          <w:marLeft w:val="0"/>
                          <w:marRight w:val="0"/>
                          <w:marTop w:val="0"/>
                          <w:marBottom w:val="0"/>
                          <w:divBdr>
                            <w:top w:val="none" w:sz="0" w:space="0" w:color="auto"/>
                            <w:left w:val="none" w:sz="0" w:space="0" w:color="auto"/>
                            <w:bottom w:val="none" w:sz="0" w:space="0" w:color="auto"/>
                            <w:right w:val="none" w:sz="0" w:space="0" w:color="auto"/>
                          </w:divBdr>
                        </w:div>
                        <w:div w:id="1309893914">
                          <w:marLeft w:val="0"/>
                          <w:marRight w:val="0"/>
                          <w:marTop w:val="0"/>
                          <w:marBottom w:val="0"/>
                          <w:divBdr>
                            <w:top w:val="none" w:sz="0" w:space="0" w:color="auto"/>
                            <w:left w:val="none" w:sz="0" w:space="0" w:color="auto"/>
                            <w:bottom w:val="none" w:sz="0" w:space="0" w:color="auto"/>
                            <w:right w:val="none" w:sz="0" w:space="0" w:color="auto"/>
                          </w:divBdr>
                        </w:div>
                        <w:div w:id="914977884">
                          <w:marLeft w:val="0"/>
                          <w:marRight w:val="0"/>
                          <w:marTop w:val="0"/>
                          <w:marBottom w:val="0"/>
                          <w:divBdr>
                            <w:top w:val="none" w:sz="0" w:space="0" w:color="auto"/>
                            <w:left w:val="none" w:sz="0" w:space="0" w:color="auto"/>
                            <w:bottom w:val="none" w:sz="0" w:space="0" w:color="auto"/>
                            <w:right w:val="none" w:sz="0" w:space="0" w:color="auto"/>
                          </w:divBdr>
                        </w:div>
                        <w:div w:id="470438698">
                          <w:marLeft w:val="0"/>
                          <w:marRight w:val="0"/>
                          <w:marTop w:val="0"/>
                          <w:marBottom w:val="0"/>
                          <w:divBdr>
                            <w:top w:val="none" w:sz="0" w:space="0" w:color="auto"/>
                            <w:left w:val="none" w:sz="0" w:space="0" w:color="auto"/>
                            <w:bottom w:val="none" w:sz="0" w:space="0" w:color="auto"/>
                            <w:right w:val="none" w:sz="0" w:space="0" w:color="auto"/>
                          </w:divBdr>
                        </w:div>
                        <w:div w:id="249705731">
                          <w:marLeft w:val="0"/>
                          <w:marRight w:val="0"/>
                          <w:marTop w:val="0"/>
                          <w:marBottom w:val="0"/>
                          <w:divBdr>
                            <w:top w:val="none" w:sz="0" w:space="0" w:color="auto"/>
                            <w:left w:val="none" w:sz="0" w:space="0" w:color="auto"/>
                            <w:bottom w:val="none" w:sz="0" w:space="0" w:color="auto"/>
                            <w:right w:val="none" w:sz="0" w:space="0" w:color="auto"/>
                          </w:divBdr>
                        </w:div>
                        <w:div w:id="1300959817">
                          <w:marLeft w:val="0"/>
                          <w:marRight w:val="0"/>
                          <w:marTop w:val="0"/>
                          <w:marBottom w:val="0"/>
                          <w:divBdr>
                            <w:top w:val="none" w:sz="0" w:space="0" w:color="auto"/>
                            <w:left w:val="none" w:sz="0" w:space="0" w:color="auto"/>
                            <w:bottom w:val="none" w:sz="0" w:space="0" w:color="auto"/>
                            <w:right w:val="none" w:sz="0" w:space="0" w:color="auto"/>
                          </w:divBdr>
                        </w:div>
                        <w:div w:id="388964111">
                          <w:marLeft w:val="0"/>
                          <w:marRight w:val="0"/>
                          <w:marTop w:val="0"/>
                          <w:marBottom w:val="0"/>
                          <w:divBdr>
                            <w:top w:val="none" w:sz="0" w:space="0" w:color="auto"/>
                            <w:left w:val="none" w:sz="0" w:space="0" w:color="auto"/>
                            <w:bottom w:val="none" w:sz="0" w:space="0" w:color="auto"/>
                            <w:right w:val="none" w:sz="0" w:space="0" w:color="auto"/>
                          </w:divBdr>
                        </w:div>
                        <w:div w:id="208610811">
                          <w:marLeft w:val="0"/>
                          <w:marRight w:val="0"/>
                          <w:marTop w:val="0"/>
                          <w:marBottom w:val="0"/>
                          <w:divBdr>
                            <w:top w:val="none" w:sz="0" w:space="0" w:color="auto"/>
                            <w:left w:val="none" w:sz="0" w:space="0" w:color="auto"/>
                            <w:bottom w:val="none" w:sz="0" w:space="0" w:color="auto"/>
                            <w:right w:val="none" w:sz="0" w:space="0" w:color="auto"/>
                          </w:divBdr>
                        </w:div>
                        <w:div w:id="559369974">
                          <w:marLeft w:val="0"/>
                          <w:marRight w:val="0"/>
                          <w:marTop w:val="0"/>
                          <w:marBottom w:val="0"/>
                          <w:divBdr>
                            <w:top w:val="none" w:sz="0" w:space="0" w:color="auto"/>
                            <w:left w:val="none" w:sz="0" w:space="0" w:color="auto"/>
                            <w:bottom w:val="none" w:sz="0" w:space="0" w:color="auto"/>
                            <w:right w:val="none" w:sz="0" w:space="0" w:color="auto"/>
                          </w:divBdr>
                        </w:div>
                        <w:div w:id="1596210511">
                          <w:marLeft w:val="0"/>
                          <w:marRight w:val="0"/>
                          <w:marTop w:val="0"/>
                          <w:marBottom w:val="0"/>
                          <w:divBdr>
                            <w:top w:val="none" w:sz="0" w:space="0" w:color="auto"/>
                            <w:left w:val="none" w:sz="0" w:space="0" w:color="auto"/>
                            <w:bottom w:val="none" w:sz="0" w:space="0" w:color="auto"/>
                            <w:right w:val="none" w:sz="0" w:space="0" w:color="auto"/>
                          </w:divBdr>
                        </w:div>
                        <w:div w:id="696153103">
                          <w:marLeft w:val="0"/>
                          <w:marRight w:val="0"/>
                          <w:marTop w:val="0"/>
                          <w:marBottom w:val="0"/>
                          <w:divBdr>
                            <w:top w:val="none" w:sz="0" w:space="0" w:color="auto"/>
                            <w:left w:val="none" w:sz="0" w:space="0" w:color="auto"/>
                            <w:bottom w:val="none" w:sz="0" w:space="0" w:color="auto"/>
                            <w:right w:val="none" w:sz="0" w:space="0" w:color="auto"/>
                          </w:divBdr>
                        </w:div>
                        <w:div w:id="2129397652">
                          <w:marLeft w:val="0"/>
                          <w:marRight w:val="0"/>
                          <w:marTop w:val="0"/>
                          <w:marBottom w:val="0"/>
                          <w:divBdr>
                            <w:top w:val="none" w:sz="0" w:space="0" w:color="auto"/>
                            <w:left w:val="none" w:sz="0" w:space="0" w:color="auto"/>
                            <w:bottom w:val="none" w:sz="0" w:space="0" w:color="auto"/>
                            <w:right w:val="none" w:sz="0" w:space="0" w:color="auto"/>
                          </w:divBdr>
                        </w:div>
                        <w:div w:id="1280914626">
                          <w:marLeft w:val="0"/>
                          <w:marRight w:val="0"/>
                          <w:marTop w:val="0"/>
                          <w:marBottom w:val="0"/>
                          <w:divBdr>
                            <w:top w:val="none" w:sz="0" w:space="0" w:color="auto"/>
                            <w:left w:val="none" w:sz="0" w:space="0" w:color="auto"/>
                            <w:bottom w:val="none" w:sz="0" w:space="0" w:color="auto"/>
                            <w:right w:val="none" w:sz="0" w:space="0" w:color="auto"/>
                          </w:divBdr>
                        </w:div>
                        <w:div w:id="2083946111">
                          <w:marLeft w:val="0"/>
                          <w:marRight w:val="0"/>
                          <w:marTop w:val="0"/>
                          <w:marBottom w:val="0"/>
                          <w:divBdr>
                            <w:top w:val="none" w:sz="0" w:space="0" w:color="auto"/>
                            <w:left w:val="none" w:sz="0" w:space="0" w:color="auto"/>
                            <w:bottom w:val="none" w:sz="0" w:space="0" w:color="auto"/>
                            <w:right w:val="none" w:sz="0" w:space="0" w:color="auto"/>
                          </w:divBdr>
                        </w:div>
                        <w:div w:id="98376447">
                          <w:marLeft w:val="0"/>
                          <w:marRight w:val="0"/>
                          <w:marTop w:val="0"/>
                          <w:marBottom w:val="0"/>
                          <w:divBdr>
                            <w:top w:val="none" w:sz="0" w:space="0" w:color="auto"/>
                            <w:left w:val="none" w:sz="0" w:space="0" w:color="auto"/>
                            <w:bottom w:val="none" w:sz="0" w:space="0" w:color="auto"/>
                            <w:right w:val="none" w:sz="0" w:space="0" w:color="auto"/>
                          </w:divBdr>
                        </w:div>
                        <w:div w:id="705717560">
                          <w:marLeft w:val="0"/>
                          <w:marRight w:val="0"/>
                          <w:marTop w:val="0"/>
                          <w:marBottom w:val="0"/>
                          <w:divBdr>
                            <w:top w:val="none" w:sz="0" w:space="0" w:color="auto"/>
                            <w:left w:val="none" w:sz="0" w:space="0" w:color="auto"/>
                            <w:bottom w:val="none" w:sz="0" w:space="0" w:color="auto"/>
                            <w:right w:val="none" w:sz="0" w:space="0" w:color="auto"/>
                          </w:divBdr>
                        </w:div>
                        <w:div w:id="1276139005">
                          <w:marLeft w:val="0"/>
                          <w:marRight w:val="0"/>
                          <w:marTop w:val="0"/>
                          <w:marBottom w:val="0"/>
                          <w:divBdr>
                            <w:top w:val="none" w:sz="0" w:space="0" w:color="auto"/>
                            <w:left w:val="none" w:sz="0" w:space="0" w:color="auto"/>
                            <w:bottom w:val="none" w:sz="0" w:space="0" w:color="auto"/>
                            <w:right w:val="none" w:sz="0" w:space="0" w:color="auto"/>
                          </w:divBdr>
                        </w:div>
                        <w:div w:id="1512988495">
                          <w:marLeft w:val="0"/>
                          <w:marRight w:val="0"/>
                          <w:marTop w:val="0"/>
                          <w:marBottom w:val="0"/>
                          <w:divBdr>
                            <w:top w:val="none" w:sz="0" w:space="0" w:color="auto"/>
                            <w:left w:val="none" w:sz="0" w:space="0" w:color="auto"/>
                            <w:bottom w:val="none" w:sz="0" w:space="0" w:color="auto"/>
                            <w:right w:val="none" w:sz="0" w:space="0" w:color="auto"/>
                          </w:divBdr>
                        </w:div>
                        <w:div w:id="1823890246">
                          <w:marLeft w:val="0"/>
                          <w:marRight w:val="0"/>
                          <w:marTop w:val="0"/>
                          <w:marBottom w:val="0"/>
                          <w:divBdr>
                            <w:top w:val="none" w:sz="0" w:space="0" w:color="auto"/>
                            <w:left w:val="none" w:sz="0" w:space="0" w:color="auto"/>
                            <w:bottom w:val="none" w:sz="0" w:space="0" w:color="auto"/>
                            <w:right w:val="none" w:sz="0" w:space="0" w:color="auto"/>
                          </w:divBdr>
                        </w:div>
                        <w:div w:id="850296574">
                          <w:marLeft w:val="0"/>
                          <w:marRight w:val="0"/>
                          <w:marTop w:val="0"/>
                          <w:marBottom w:val="0"/>
                          <w:divBdr>
                            <w:top w:val="none" w:sz="0" w:space="0" w:color="auto"/>
                            <w:left w:val="none" w:sz="0" w:space="0" w:color="auto"/>
                            <w:bottom w:val="none" w:sz="0" w:space="0" w:color="auto"/>
                            <w:right w:val="none" w:sz="0" w:space="0" w:color="auto"/>
                          </w:divBdr>
                        </w:div>
                        <w:div w:id="38089988">
                          <w:marLeft w:val="0"/>
                          <w:marRight w:val="0"/>
                          <w:marTop w:val="0"/>
                          <w:marBottom w:val="0"/>
                          <w:divBdr>
                            <w:top w:val="none" w:sz="0" w:space="0" w:color="auto"/>
                            <w:left w:val="none" w:sz="0" w:space="0" w:color="auto"/>
                            <w:bottom w:val="none" w:sz="0" w:space="0" w:color="auto"/>
                            <w:right w:val="none" w:sz="0" w:space="0" w:color="auto"/>
                          </w:divBdr>
                        </w:div>
                        <w:div w:id="1710766351">
                          <w:marLeft w:val="0"/>
                          <w:marRight w:val="0"/>
                          <w:marTop w:val="0"/>
                          <w:marBottom w:val="0"/>
                          <w:divBdr>
                            <w:top w:val="none" w:sz="0" w:space="0" w:color="auto"/>
                            <w:left w:val="none" w:sz="0" w:space="0" w:color="auto"/>
                            <w:bottom w:val="none" w:sz="0" w:space="0" w:color="auto"/>
                            <w:right w:val="none" w:sz="0" w:space="0" w:color="auto"/>
                          </w:divBdr>
                        </w:div>
                        <w:div w:id="163933474">
                          <w:marLeft w:val="0"/>
                          <w:marRight w:val="0"/>
                          <w:marTop w:val="0"/>
                          <w:marBottom w:val="0"/>
                          <w:divBdr>
                            <w:top w:val="none" w:sz="0" w:space="0" w:color="auto"/>
                            <w:left w:val="none" w:sz="0" w:space="0" w:color="auto"/>
                            <w:bottom w:val="none" w:sz="0" w:space="0" w:color="auto"/>
                            <w:right w:val="none" w:sz="0" w:space="0" w:color="auto"/>
                          </w:divBdr>
                        </w:div>
                        <w:div w:id="1320306367">
                          <w:marLeft w:val="0"/>
                          <w:marRight w:val="0"/>
                          <w:marTop w:val="0"/>
                          <w:marBottom w:val="0"/>
                          <w:divBdr>
                            <w:top w:val="none" w:sz="0" w:space="0" w:color="auto"/>
                            <w:left w:val="none" w:sz="0" w:space="0" w:color="auto"/>
                            <w:bottom w:val="none" w:sz="0" w:space="0" w:color="auto"/>
                            <w:right w:val="none" w:sz="0" w:space="0" w:color="auto"/>
                          </w:divBdr>
                        </w:div>
                        <w:div w:id="747844709">
                          <w:marLeft w:val="0"/>
                          <w:marRight w:val="0"/>
                          <w:marTop w:val="0"/>
                          <w:marBottom w:val="0"/>
                          <w:divBdr>
                            <w:top w:val="none" w:sz="0" w:space="0" w:color="auto"/>
                            <w:left w:val="none" w:sz="0" w:space="0" w:color="auto"/>
                            <w:bottom w:val="none" w:sz="0" w:space="0" w:color="auto"/>
                            <w:right w:val="none" w:sz="0" w:space="0" w:color="auto"/>
                          </w:divBdr>
                        </w:div>
                        <w:div w:id="193927444">
                          <w:marLeft w:val="0"/>
                          <w:marRight w:val="0"/>
                          <w:marTop w:val="0"/>
                          <w:marBottom w:val="0"/>
                          <w:divBdr>
                            <w:top w:val="none" w:sz="0" w:space="0" w:color="auto"/>
                            <w:left w:val="none" w:sz="0" w:space="0" w:color="auto"/>
                            <w:bottom w:val="none" w:sz="0" w:space="0" w:color="auto"/>
                            <w:right w:val="none" w:sz="0" w:space="0" w:color="auto"/>
                          </w:divBdr>
                        </w:div>
                        <w:div w:id="888342610">
                          <w:marLeft w:val="0"/>
                          <w:marRight w:val="0"/>
                          <w:marTop w:val="0"/>
                          <w:marBottom w:val="0"/>
                          <w:divBdr>
                            <w:top w:val="none" w:sz="0" w:space="0" w:color="auto"/>
                            <w:left w:val="none" w:sz="0" w:space="0" w:color="auto"/>
                            <w:bottom w:val="none" w:sz="0" w:space="0" w:color="auto"/>
                            <w:right w:val="none" w:sz="0" w:space="0" w:color="auto"/>
                          </w:divBdr>
                        </w:div>
                        <w:div w:id="940527438">
                          <w:marLeft w:val="0"/>
                          <w:marRight w:val="0"/>
                          <w:marTop w:val="0"/>
                          <w:marBottom w:val="0"/>
                          <w:divBdr>
                            <w:top w:val="none" w:sz="0" w:space="0" w:color="auto"/>
                            <w:left w:val="none" w:sz="0" w:space="0" w:color="auto"/>
                            <w:bottom w:val="none" w:sz="0" w:space="0" w:color="auto"/>
                            <w:right w:val="none" w:sz="0" w:space="0" w:color="auto"/>
                          </w:divBdr>
                        </w:div>
                        <w:div w:id="286351125">
                          <w:marLeft w:val="0"/>
                          <w:marRight w:val="0"/>
                          <w:marTop w:val="0"/>
                          <w:marBottom w:val="0"/>
                          <w:divBdr>
                            <w:top w:val="none" w:sz="0" w:space="0" w:color="auto"/>
                            <w:left w:val="none" w:sz="0" w:space="0" w:color="auto"/>
                            <w:bottom w:val="none" w:sz="0" w:space="0" w:color="auto"/>
                            <w:right w:val="none" w:sz="0" w:space="0" w:color="auto"/>
                          </w:divBdr>
                        </w:div>
                        <w:div w:id="1161116210">
                          <w:marLeft w:val="0"/>
                          <w:marRight w:val="0"/>
                          <w:marTop w:val="0"/>
                          <w:marBottom w:val="0"/>
                          <w:divBdr>
                            <w:top w:val="none" w:sz="0" w:space="0" w:color="auto"/>
                            <w:left w:val="none" w:sz="0" w:space="0" w:color="auto"/>
                            <w:bottom w:val="none" w:sz="0" w:space="0" w:color="auto"/>
                            <w:right w:val="none" w:sz="0" w:space="0" w:color="auto"/>
                          </w:divBdr>
                        </w:div>
                        <w:div w:id="611671093">
                          <w:marLeft w:val="0"/>
                          <w:marRight w:val="0"/>
                          <w:marTop w:val="0"/>
                          <w:marBottom w:val="0"/>
                          <w:divBdr>
                            <w:top w:val="none" w:sz="0" w:space="0" w:color="auto"/>
                            <w:left w:val="none" w:sz="0" w:space="0" w:color="auto"/>
                            <w:bottom w:val="none" w:sz="0" w:space="0" w:color="auto"/>
                            <w:right w:val="none" w:sz="0" w:space="0" w:color="auto"/>
                          </w:divBdr>
                        </w:div>
                        <w:div w:id="2057392241">
                          <w:marLeft w:val="0"/>
                          <w:marRight w:val="0"/>
                          <w:marTop w:val="0"/>
                          <w:marBottom w:val="0"/>
                          <w:divBdr>
                            <w:top w:val="none" w:sz="0" w:space="0" w:color="auto"/>
                            <w:left w:val="none" w:sz="0" w:space="0" w:color="auto"/>
                            <w:bottom w:val="none" w:sz="0" w:space="0" w:color="auto"/>
                            <w:right w:val="none" w:sz="0" w:space="0" w:color="auto"/>
                          </w:divBdr>
                        </w:div>
                        <w:div w:id="766536549">
                          <w:marLeft w:val="0"/>
                          <w:marRight w:val="0"/>
                          <w:marTop w:val="0"/>
                          <w:marBottom w:val="0"/>
                          <w:divBdr>
                            <w:top w:val="none" w:sz="0" w:space="0" w:color="auto"/>
                            <w:left w:val="none" w:sz="0" w:space="0" w:color="auto"/>
                            <w:bottom w:val="none" w:sz="0" w:space="0" w:color="auto"/>
                            <w:right w:val="none" w:sz="0" w:space="0" w:color="auto"/>
                          </w:divBdr>
                        </w:div>
                        <w:div w:id="430245211">
                          <w:marLeft w:val="0"/>
                          <w:marRight w:val="0"/>
                          <w:marTop w:val="0"/>
                          <w:marBottom w:val="0"/>
                          <w:divBdr>
                            <w:top w:val="none" w:sz="0" w:space="0" w:color="auto"/>
                            <w:left w:val="none" w:sz="0" w:space="0" w:color="auto"/>
                            <w:bottom w:val="none" w:sz="0" w:space="0" w:color="auto"/>
                            <w:right w:val="none" w:sz="0" w:space="0" w:color="auto"/>
                          </w:divBdr>
                        </w:div>
                        <w:div w:id="1980265626">
                          <w:marLeft w:val="0"/>
                          <w:marRight w:val="0"/>
                          <w:marTop w:val="0"/>
                          <w:marBottom w:val="0"/>
                          <w:divBdr>
                            <w:top w:val="none" w:sz="0" w:space="0" w:color="auto"/>
                            <w:left w:val="none" w:sz="0" w:space="0" w:color="auto"/>
                            <w:bottom w:val="none" w:sz="0" w:space="0" w:color="auto"/>
                            <w:right w:val="none" w:sz="0" w:space="0" w:color="auto"/>
                          </w:divBdr>
                        </w:div>
                        <w:div w:id="1784575343">
                          <w:marLeft w:val="0"/>
                          <w:marRight w:val="0"/>
                          <w:marTop w:val="0"/>
                          <w:marBottom w:val="0"/>
                          <w:divBdr>
                            <w:top w:val="none" w:sz="0" w:space="0" w:color="auto"/>
                            <w:left w:val="none" w:sz="0" w:space="0" w:color="auto"/>
                            <w:bottom w:val="none" w:sz="0" w:space="0" w:color="auto"/>
                            <w:right w:val="none" w:sz="0" w:space="0" w:color="auto"/>
                          </w:divBdr>
                        </w:div>
                        <w:div w:id="1048532112">
                          <w:marLeft w:val="0"/>
                          <w:marRight w:val="0"/>
                          <w:marTop w:val="0"/>
                          <w:marBottom w:val="0"/>
                          <w:divBdr>
                            <w:top w:val="none" w:sz="0" w:space="0" w:color="auto"/>
                            <w:left w:val="none" w:sz="0" w:space="0" w:color="auto"/>
                            <w:bottom w:val="none" w:sz="0" w:space="0" w:color="auto"/>
                            <w:right w:val="none" w:sz="0" w:space="0" w:color="auto"/>
                          </w:divBdr>
                        </w:div>
                        <w:div w:id="1042630250">
                          <w:marLeft w:val="0"/>
                          <w:marRight w:val="0"/>
                          <w:marTop w:val="0"/>
                          <w:marBottom w:val="0"/>
                          <w:divBdr>
                            <w:top w:val="none" w:sz="0" w:space="0" w:color="auto"/>
                            <w:left w:val="none" w:sz="0" w:space="0" w:color="auto"/>
                            <w:bottom w:val="none" w:sz="0" w:space="0" w:color="auto"/>
                            <w:right w:val="none" w:sz="0" w:space="0" w:color="auto"/>
                          </w:divBdr>
                        </w:div>
                        <w:div w:id="20133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2019-11-06T23:51:00Z</dcterms:created>
  <dcterms:modified xsi:type="dcterms:W3CDTF">2019-11-06T23:54:00Z</dcterms:modified>
</cp:coreProperties>
</file>