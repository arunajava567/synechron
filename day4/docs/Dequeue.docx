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26" w:rsidRPr="00545126" w:rsidRDefault="00545126" w:rsidP="00545126">
      <w:pPr>
        <w:spacing w:after="164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31"/>
          <w:szCs w:val="31"/>
        </w:rPr>
      </w:pPr>
      <w:proofErr w:type="spellStart"/>
      <w:r w:rsidRPr="00545126">
        <w:rPr>
          <w:rFonts w:ascii="Times New Roman" w:eastAsia="Times New Roman" w:hAnsi="Times New Roman" w:cs="Times New Roman"/>
          <w:kern w:val="36"/>
          <w:sz w:val="31"/>
          <w:szCs w:val="31"/>
        </w:rPr>
        <w:t>Deque</w:t>
      </w:r>
      <w:proofErr w:type="spellEnd"/>
      <w:r w:rsidRPr="00545126">
        <w:rPr>
          <w:rFonts w:ascii="Times New Roman" w:eastAsia="Times New Roman" w:hAnsi="Times New Roman" w:cs="Times New Roman"/>
          <w:kern w:val="36"/>
          <w:sz w:val="31"/>
          <w:szCs w:val="31"/>
        </w:rPr>
        <w:t xml:space="preserve"> interface in Java with Example</w:t>
      </w:r>
    </w:p>
    <w:p w:rsidR="00545126" w:rsidRPr="00545126" w:rsidRDefault="00545126" w:rsidP="00545126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545126">
        <w:rPr>
          <w:rFonts w:ascii="Arial" w:eastAsia="Times New Roman" w:hAnsi="Arial" w:cs="Arial"/>
          <w:sz w:val="18"/>
          <w:szCs w:val="18"/>
        </w:rPr>
        <w:t xml:space="preserve">The </w:t>
      </w:r>
      <w:proofErr w:type="spellStart"/>
      <w:r w:rsidRPr="00545126">
        <w:rPr>
          <w:rFonts w:ascii="Arial" w:eastAsia="Times New Roman" w:hAnsi="Arial" w:cs="Arial"/>
          <w:sz w:val="18"/>
          <w:szCs w:val="18"/>
        </w:rPr>
        <w:t>java.util.Deque</w:t>
      </w:r>
      <w:proofErr w:type="spellEnd"/>
      <w:r w:rsidRPr="00545126">
        <w:rPr>
          <w:rFonts w:ascii="Arial" w:eastAsia="Times New Roman" w:hAnsi="Arial" w:cs="Arial"/>
          <w:sz w:val="18"/>
          <w:szCs w:val="18"/>
        </w:rPr>
        <w:t xml:space="preserve"> interface is a subtype of the </w:t>
      </w:r>
      <w:proofErr w:type="spellStart"/>
      <w:r w:rsidR="004F763F" w:rsidRPr="00545126">
        <w:rPr>
          <w:rFonts w:ascii="Arial" w:eastAsia="Times New Roman" w:hAnsi="Arial" w:cs="Arial"/>
          <w:sz w:val="18"/>
          <w:szCs w:val="18"/>
        </w:rPr>
        <w:fldChar w:fldCharType="begin"/>
      </w:r>
      <w:r w:rsidRPr="00545126">
        <w:rPr>
          <w:rFonts w:ascii="Arial" w:eastAsia="Times New Roman" w:hAnsi="Arial" w:cs="Arial"/>
          <w:sz w:val="18"/>
          <w:szCs w:val="18"/>
        </w:rPr>
        <w:instrText xml:space="preserve"> HYPERLINK "https://www.geeksforgeeks.org/queue-interface-java/" </w:instrText>
      </w:r>
      <w:r w:rsidR="004F763F" w:rsidRPr="00545126">
        <w:rPr>
          <w:rFonts w:ascii="Arial" w:eastAsia="Times New Roman" w:hAnsi="Arial" w:cs="Arial"/>
          <w:sz w:val="18"/>
          <w:szCs w:val="18"/>
        </w:rPr>
        <w:fldChar w:fldCharType="separate"/>
      </w:r>
      <w:r w:rsidRPr="00545126">
        <w:rPr>
          <w:rFonts w:ascii="Arial" w:eastAsia="Times New Roman" w:hAnsi="Arial" w:cs="Arial"/>
          <w:color w:val="EC4E20"/>
          <w:sz w:val="18"/>
        </w:rPr>
        <w:t>java.util.Queue</w:t>
      </w:r>
      <w:proofErr w:type="spellEnd"/>
      <w:r w:rsidR="004F763F" w:rsidRPr="00545126">
        <w:rPr>
          <w:rFonts w:ascii="Arial" w:eastAsia="Times New Roman" w:hAnsi="Arial" w:cs="Arial"/>
          <w:sz w:val="18"/>
          <w:szCs w:val="18"/>
        </w:rPr>
        <w:fldChar w:fldCharType="end"/>
      </w:r>
      <w:r w:rsidRPr="00545126">
        <w:rPr>
          <w:rFonts w:ascii="Arial" w:eastAsia="Times New Roman" w:hAnsi="Arial" w:cs="Arial"/>
          <w:sz w:val="18"/>
          <w:szCs w:val="18"/>
        </w:rPr>
        <w:t xml:space="preserve"> interface. The </w:t>
      </w:r>
      <w:proofErr w:type="spellStart"/>
      <w:r w:rsidRPr="00545126">
        <w:rPr>
          <w:rFonts w:ascii="Arial" w:eastAsia="Times New Roman" w:hAnsi="Arial" w:cs="Arial"/>
          <w:sz w:val="18"/>
          <w:szCs w:val="18"/>
        </w:rPr>
        <w:t>Deque</w:t>
      </w:r>
      <w:proofErr w:type="spellEnd"/>
      <w:r w:rsidRPr="00545126">
        <w:rPr>
          <w:rFonts w:ascii="Arial" w:eastAsia="Times New Roman" w:hAnsi="Arial" w:cs="Arial"/>
          <w:sz w:val="18"/>
          <w:szCs w:val="18"/>
        </w:rPr>
        <w:t xml:space="preserve"> is related to the double-ended queue that supports addition or removal of elements from either end of the data structure, it can be used as a </w:t>
      </w:r>
      <w:hyperlink r:id="rId5" w:history="1">
        <w:r w:rsidRPr="00545126">
          <w:rPr>
            <w:rFonts w:ascii="Arial" w:eastAsia="Times New Roman" w:hAnsi="Arial" w:cs="Arial"/>
            <w:color w:val="EC4E20"/>
            <w:sz w:val="18"/>
          </w:rPr>
          <w:t>queue (first-in-first-out/FIFO)</w:t>
        </w:r>
      </w:hyperlink>
      <w:r w:rsidRPr="00545126">
        <w:rPr>
          <w:rFonts w:ascii="Arial" w:eastAsia="Times New Roman" w:hAnsi="Arial" w:cs="Arial"/>
          <w:sz w:val="18"/>
          <w:szCs w:val="18"/>
        </w:rPr>
        <w:t> or as a </w:t>
      </w:r>
      <w:hyperlink r:id="rId6" w:history="1">
        <w:r w:rsidRPr="00545126">
          <w:rPr>
            <w:rFonts w:ascii="Arial" w:eastAsia="Times New Roman" w:hAnsi="Arial" w:cs="Arial"/>
            <w:color w:val="EC4E20"/>
            <w:sz w:val="18"/>
          </w:rPr>
          <w:t>stack (last-in-first-out/LIFO)</w:t>
        </w:r>
      </w:hyperlink>
      <w:r w:rsidRPr="00545126">
        <w:rPr>
          <w:rFonts w:ascii="Arial" w:eastAsia="Times New Roman" w:hAnsi="Arial" w:cs="Arial"/>
          <w:sz w:val="18"/>
          <w:szCs w:val="18"/>
        </w:rPr>
        <w:t xml:space="preserve">. These are faster than Stack and </w:t>
      </w:r>
      <w:proofErr w:type="spellStart"/>
      <w:r w:rsidRPr="00545126">
        <w:rPr>
          <w:rFonts w:ascii="Arial" w:eastAsia="Times New Roman" w:hAnsi="Arial" w:cs="Arial"/>
          <w:sz w:val="18"/>
          <w:szCs w:val="18"/>
        </w:rPr>
        <w:t>LinkedList</w:t>
      </w:r>
      <w:proofErr w:type="spellEnd"/>
      <w:r w:rsidRPr="00545126">
        <w:rPr>
          <w:rFonts w:ascii="Arial" w:eastAsia="Times New Roman" w:hAnsi="Arial" w:cs="Arial"/>
          <w:sz w:val="18"/>
          <w:szCs w:val="18"/>
        </w:rPr>
        <w:t>.</w:t>
      </w:r>
      <w:r w:rsidRPr="00545126">
        <w:rPr>
          <w:rFonts w:ascii="Arial" w:eastAsia="Times New Roman" w:hAnsi="Arial" w:cs="Arial"/>
          <w:sz w:val="18"/>
          <w:szCs w:val="18"/>
        </w:rPr>
        <w:br/>
        <w:t xml:space="preserve">This is the hierarchy of </w:t>
      </w:r>
      <w:proofErr w:type="spellStart"/>
      <w:r w:rsidRPr="00545126">
        <w:rPr>
          <w:rFonts w:ascii="Arial" w:eastAsia="Times New Roman" w:hAnsi="Arial" w:cs="Arial"/>
          <w:sz w:val="18"/>
          <w:szCs w:val="18"/>
        </w:rPr>
        <w:t>Deque</w:t>
      </w:r>
      <w:proofErr w:type="spellEnd"/>
      <w:r w:rsidRPr="00545126">
        <w:rPr>
          <w:rFonts w:ascii="Arial" w:eastAsia="Times New Roman" w:hAnsi="Arial" w:cs="Arial"/>
          <w:sz w:val="18"/>
          <w:szCs w:val="18"/>
        </w:rPr>
        <w:t xml:space="preserve"> interface in Java</w:t>
      </w:r>
      <w:proofErr w:type="gramStart"/>
      <w:r w:rsidRPr="00545126">
        <w:rPr>
          <w:rFonts w:ascii="Arial" w:eastAsia="Times New Roman" w:hAnsi="Arial" w:cs="Arial"/>
          <w:sz w:val="18"/>
          <w:szCs w:val="18"/>
        </w:rPr>
        <w:t>:</w:t>
      </w:r>
      <w:proofErr w:type="gramEnd"/>
      <w:r w:rsidRPr="00545126">
        <w:rPr>
          <w:rFonts w:ascii="Arial" w:eastAsia="Times New Roman" w:hAnsi="Arial" w:cs="Arial"/>
          <w:sz w:val="18"/>
          <w:szCs w:val="18"/>
        </w:rPr>
        <w:br/>
      </w:r>
      <w:r w:rsidRPr="00545126">
        <w:rPr>
          <w:rFonts w:ascii="Arial" w:eastAsia="Times New Roman" w:hAnsi="Arial" w:cs="Arial"/>
          <w:sz w:val="18"/>
          <w:szCs w:val="18"/>
        </w:rPr>
        <w:br/>
        <w:t xml:space="preserve">Few important features of </w:t>
      </w:r>
      <w:proofErr w:type="spellStart"/>
      <w:r w:rsidRPr="00545126">
        <w:rPr>
          <w:rFonts w:ascii="Arial" w:eastAsia="Times New Roman" w:hAnsi="Arial" w:cs="Arial"/>
          <w:sz w:val="18"/>
          <w:szCs w:val="18"/>
        </w:rPr>
        <w:t>Deque</w:t>
      </w:r>
      <w:proofErr w:type="spellEnd"/>
      <w:r w:rsidRPr="00545126">
        <w:rPr>
          <w:rFonts w:ascii="Arial" w:eastAsia="Times New Roman" w:hAnsi="Arial" w:cs="Arial"/>
          <w:sz w:val="18"/>
          <w:szCs w:val="18"/>
        </w:rPr>
        <w:t xml:space="preserve"> are:</w:t>
      </w:r>
    </w:p>
    <w:p w:rsidR="00545126" w:rsidRPr="00545126" w:rsidRDefault="00545126" w:rsidP="00545126">
      <w:pPr>
        <w:numPr>
          <w:ilvl w:val="0"/>
          <w:numId w:val="1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r w:rsidRPr="00545126">
        <w:rPr>
          <w:rFonts w:ascii="Arial" w:eastAsia="Times New Roman" w:hAnsi="Arial" w:cs="Arial"/>
          <w:sz w:val="18"/>
          <w:szCs w:val="18"/>
        </w:rPr>
        <w:t>It provides the support of resizable array and helps in restriction-free capacity, so to grow the array according to the usage.</w:t>
      </w:r>
    </w:p>
    <w:p w:rsidR="00545126" w:rsidRPr="00545126" w:rsidRDefault="00545126" w:rsidP="00545126">
      <w:pPr>
        <w:numPr>
          <w:ilvl w:val="0"/>
          <w:numId w:val="1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r w:rsidRPr="00545126">
        <w:rPr>
          <w:rFonts w:ascii="Arial" w:eastAsia="Times New Roman" w:hAnsi="Arial" w:cs="Arial"/>
          <w:sz w:val="18"/>
          <w:szCs w:val="18"/>
        </w:rPr>
        <w:t xml:space="preserve">Array </w:t>
      </w:r>
      <w:proofErr w:type="spellStart"/>
      <w:r w:rsidRPr="00545126">
        <w:rPr>
          <w:rFonts w:ascii="Arial" w:eastAsia="Times New Roman" w:hAnsi="Arial" w:cs="Arial"/>
          <w:sz w:val="18"/>
          <w:szCs w:val="18"/>
        </w:rPr>
        <w:t>deques</w:t>
      </w:r>
      <w:proofErr w:type="spellEnd"/>
      <w:r w:rsidRPr="00545126">
        <w:rPr>
          <w:rFonts w:ascii="Arial" w:eastAsia="Times New Roman" w:hAnsi="Arial" w:cs="Arial"/>
          <w:sz w:val="18"/>
          <w:szCs w:val="18"/>
        </w:rPr>
        <w:t xml:space="preserve"> prohibit the use of Null elements and do not accept any such elements.</w:t>
      </w:r>
    </w:p>
    <w:p w:rsidR="00545126" w:rsidRPr="00545126" w:rsidRDefault="00545126" w:rsidP="00545126">
      <w:pPr>
        <w:numPr>
          <w:ilvl w:val="0"/>
          <w:numId w:val="1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r w:rsidRPr="00545126">
        <w:rPr>
          <w:rFonts w:ascii="Arial" w:eastAsia="Times New Roman" w:hAnsi="Arial" w:cs="Arial"/>
          <w:sz w:val="18"/>
          <w:szCs w:val="18"/>
        </w:rPr>
        <w:t>Any concurrent access by multiple threads is not supported.</w:t>
      </w:r>
    </w:p>
    <w:p w:rsidR="00545126" w:rsidRPr="00545126" w:rsidRDefault="00545126" w:rsidP="00545126">
      <w:pPr>
        <w:numPr>
          <w:ilvl w:val="0"/>
          <w:numId w:val="1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r w:rsidRPr="00545126">
        <w:rPr>
          <w:rFonts w:ascii="Arial" w:eastAsia="Times New Roman" w:hAnsi="Arial" w:cs="Arial"/>
          <w:sz w:val="18"/>
          <w:szCs w:val="18"/>
        </w:rPr>
        <w:t xml:space="preserve">In the absence of external synchronization, </w:t>
      </w:r>
      <w:proofErr w:type="spellStart"/>
      <w:r w:rsidRPr="00545126">
        <w:rPr>
          <w:rFonts w:ascii="Arial" w:eastAsia="Times New Roman" w:hAnsi="Arial" w:cs="Arial"/>
          <w:sz w:val="18"/>
          <w:szCs w:val="18"/>
        </w:rPr>
        <w:t>Deque</w:t>
      </w:r>
      <w:proofErr w:type="spellEnd"/>
      <w:r w:rsidRPr="00545126">
        <w:rPr>
          <w:rFonts w:ascii="Arial" w:eastAsia="Times New Roman" w:hAnsi="Arial" w:cs="Arial"/>
          <w:sz w:val="18"/>
          <w:szCs w:val="18"/>
        </w:rPr>
        <w:t xml:space="preserve"> is not thread-safe.</w:t>
      </w:r>
    </w:p>
    <w:p w:rsidR="00545126" w:rsidRPr="00545126" w:rsidRDefault="00545126" w:rsidP="00545126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545126">
        <w:rPr>
          <w:rFonts w:ascii="Arial" w:eastAsia="Times New Roman" w:hAnsi="Arial" w:cs="Arial"/>
          <w:b/>
          <w:bCs/>
          <w:sz w:val="18"/>
        </w:rPr>
        <w:t xml:space="preserve">Methods of </w:t>
      </w:r>
      <w:proofErr w:type="spellStart"/>
      <w:r w:rsidRPr="00545126">
        <w:rPr>
          <w:rFonts w:ascii="Arial" w:eastAsia="Times New Roman" w:hAnsi="Arial" w:cs="Arial"/>
          <w:b/>
          <w:bCs/>
          <w:sz w:val="18"/>
        </w:rPr>
        <w:t>Deque</w:t>
      </w:r>
      <w:proofErr w:type="spellEnd"/>
      <w:r w:rsidRPr="00545126">
        <w:rPr>
          <w:rFonts w:ascii="Arial" w:eastAsia="Times New Roman" w:hAnsi="Arial" w:cs="Arial"/>
          <w:b/>
          <w:bCs/>
          <w:sz w:val="18"/>
        </w:rPr>
        <w:t>:</w:t>
      </w:r>
    </w:p>
    <w:p w:rsidR="00545126" w:rsidRPr="00545126" w:rsidRDefault="004F763F" w:rsidP="00545126">
      <w:pPr>
        <w:numPr>
          <w:ilvl w:val="0"/>
          <w:numId w:val="2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hyperlink r:id="rId7" w:tgtFrame="_blank" w:history="1">
        <w:proofErr w:type="gramStart"/>
        <w:r w:rsidR="00545126" w:rsidRPr="00545126">
          <w:rPr>
            <w:rFonts w:ascii="Arial" w:eastAsia="Times New Roman" w:hAnsi="Arial" w:cs="Arial"/>
            <w:b/>
            <w:bCs/>
            <w:color w:val="EC4E20"/>
            <w:sz w:val="18"/>
          </w:rPr>
          <w:t>add(</w:t>
        </w:r>
        <w:proofErr w:type="gramEnd"/>
        <w:r w:rsidR="00545126" w:rsidRPr="00545126">
          <w:rPr>
            <w:rFonts w:ascii="Arial" w:eastAsia="Times New Roman" w:hAnsi="Arial" w:cs="Arial"/>
            <w:b/>
            <w:bCs/>
            <w:color w:val="EC4E20"/>
            <w:sz w:val="18"/>
          </w:rPr>
          <w:t>element)</w:t>
        </w:r>
      </w:hyperlink>
      <w:r w:rsidR="00545126" w:rsidRPr="00545126">
        <w:rPr>
          <w:rFonts w:ascii="Arial" w:eastAsia="Times New Roman" w:hAnsi="Arial" w:cs="Arial"/>
          <w:b/>
          <w:bCs/>
          <w:sz w:val="18"/>
        </w:rPr>
        <w:t>: </w:t>
      </w:r>
      <w:r w:rsidR="00545126" w:rsidRPr="00545126">
        <w:rPr>
          <w:rFonts w:ascii="Arial" w:eastAsia="Times New Roman" w:hAnsi="Arial" w:cs="Arial"/>
          <w:sz w:val="18"/>
          <w:szCs w:val="18"/>
        </w:rPr>
        <w:t>Adds an element to the tail.</w:t>
      </w:r>
    </w:p>
    <w:p w:rsidR="00545126" w:rsidRPr="00545126" w:rsidRDefault="004F763F" w:rsidP="00545126">
      <w:pPr>
        <w:numPr>
          <w:ilvl w:val="0"/>
          <w:numId w:val="2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hyperlink r:id="rId8" w:tgtFrame="_blank" w:history="1">
        <w:proofErr w:type="spellStart"/>
        <w:proofErr w:type="gramStart"/>
        <w:r w:rsidR="00545126" w:rsidRPr="00545126">
          <w:rPr>
            <w:rFonts w:ascii="Arial" w:eastAsia="Times New Roman" w:hAnsi="Arial" w:cs="Arial"/>
            <w:b/>
            <w:bCs/>
            <w:color w:val="EC4E20"/>
            <w:sz w:val="18"/>
          </w:rPr>
          <w:t>addFirst</w:t>
        </w:r>
        <w:proofErr w:type="spellEnd"/>
        <w:r w:rsidR="00545126" w:rsidRPr="00545126">
          <w:rPr>
            <w:rFonts w:ascii="Arial" w:eastAsia="Times New Roman" w:hAnsi="Arial" w:cs="Arial"/>
            <w:b/>
            <w:bCs/>
            <w:color w:val="EC4E20"/>
            <w:sz w:val="18"/>
          </w:rPr>
          <w:t>(</w:t>
        </w:r>
        <w:proofErr w:type="gramEnd"/>
        <w:r w:rsidR="00545126" w:rsidRPr="00545126">
          <w:rPr>
            <w:rFonts w:ascii="Arial" w:eastAsia="Times New Roman" w:hAnsi="Arial" w:cs="Arial"/>
            <w:b/>
            <w:bCs/>
            <w:color w:val="EC4E20"/>
            <w:sz w:val="18"/>
          </w:rPr>
          <w:t>element)</w:t>
        </w:r>
      </w:hyperlink>
      <w:r w:rsidR="00545126" w:rsidRPr="00545126">
        <w:rPr>
          <w:rFonts w:ascii="Arial" w:eastAsia="Times New Roman" w:hAnsi="Arial" w:cs="Arial"/>
          <w:b/>
          <w:bCs/>
          <w:sz w:val="18"/>
        </w:rPr>
        <w:t>: </w:t>
      </w:r>
      <w:r w:rsidR="00545126" w:rsidRPr="00545126">
        <w:rPr>
          <w:rFonts w:ascii="Arial" w:eastAsia="Times New Roman" w:hAnsi="Arial" w:cs="Arial"/>
          <w:sz w:val="18"/>
          <w:szCs w:val="18"/>
        </w:rPr>
        <w:t>Adds an element to the head.</w:t>
      </w:r>
    </w:p>
    <w:p w:rsidR="00545126" w:rsidRPr="00545126" w:rsidRDefault="004F763F" w:rsidP="00545126">
      <w:pPr>
        <w:numPr>
          <w:ilvl w:val="0"/>
          <w:numId w:val="2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hyperlink r:id="rId9" w:tgtFrame="_blank" w:history="1">
        <w:proofErr w:type="spellStart"/>
        <w:proofErr w:type="gramStart"/>
        <w:r w:rsidR="00545126" w:rsidRPr="00545126">
          <w:rPr>
            <w:rFonts w:ascii="Arial" w:eastAsia="Times New Roman" w:hAnsi="Arial" w:cs="Arial"/>
            <w:b/>
            <w:bCs/>
            <w:color w:val="EC4E20"/>
            <w:sz w:val="18"/>
          </w:rPr>
          <w:t>addLast</w:t>
        </w:r>
        <w:proofErr w:type="spellEnd"/>
        <w:r w:rsidR="00545126" w:rsidRPr="00545126">
          <w:rPr>
            <w:rFonts w:ascii="Arial" w:eastAsia="Times New Roman" w:hAnsi="Arial" w:cs="Arial"/>
            <w:b/>
            <w:bCs/>
            <w:color w:val="EC4E20"/>
            <w:sz w:val="18"/>
          </w:rPr>
          <w:t>(</w:t>
        </w:r>
        <w:proofErr w:type="gramEnd"/>
        <w:r w:rsidR="00545126" w:rsidRPr="00545126">
          <w:rPr>
            <w:rFonts w:ascii="Arial" w:eastAsia="Times New Roman" w:hAnsi="Arial" w:cs="Arial"/>
            <w:b/>
            <w:bCs/>
            <w:color w:val="EC4E20"/>
            <w:sz w:val="18"/>
          </w:rPr>
          <w:t>element)</w:t>
        </w:r>
      </w:hyperlink>
      <w:r w:rsidR="00545126" w:rsidRPr="00545126">
        <w:rPr>
          <w:rFonts w:ascii="Arial" w:eastAsia="Times New Roman" w:hAnsi="Arial" w:cs="Arial"/>
          <w:b/>
          <w:bCs/>
          <w:sz w:val="18"/>
        </w:rPr>
        <w:t>:</w:t>
      </w:r>
      <w:r w:rsidR="00545126" w:rsidRPr="00545126">
        <w:rPr>
          <w:rFonts w:ascii="Arial" w:eastAsia="Times New Roman" w:hAnsi="Arial" w:cs="Arial"/>
          <w:sz w:val="18"/>
          <w:szCs w:val="18"/>
        </w:rPr>
        <w:t> Adds an element to the tail.</w:t>
      </w:r>
    </w:p>
    <w:p w:rsidR="00545126" w:rsidRPr="00545126" w:rsidRDefault="004F763F" w:rsidP="00545126">
      <w:pPr>
        <w:numPr>
          <w:ilvl w:val="0"/>
          <w:numId w:val="2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hyperlink r:id="rId10" w:tgtFrame="_blank" w:history="1">
        <w:proofErr w:type="gramStart"/>
        <w:r w:rsidR="00545126" w:rsidRPr="00545126">
          <w:rPr>
            <w:rFonts w:ascii="Arial" w:eastAsia="Times New Roman" w:hAnsi="Arial" w:cs="Arial"/>
            <w:b/>
            <w:bCs/>
            <w:color w:val="EC4E20"/>
            <w:sz w:val="18"/>
          </w:rPr>
          <w:t>offer(</w:t>
        </w:r>
        <w:proofErr w:type="gramEnd"/>
        <w:r w:rsidR="00545126" w:rsidRPr="00545126">
          <w:rPr>
            <w:rFonts w:ascii="Arial" w:eastAsia="Times New Roman" w:hAnsi="Arial" w:cs="Arial"/>
            <w:b/>
            <w:bCs/>
            <w:color w:val="EC4E20"/>
            <w:sz w:val="18"/>
          </w:rPr>
          <w:t>element)</w:t>
        </w:r>
      </w:hyperlink>
      <w:r w:rsidR="00545126" w:rsidRPr="00545126">
        <w:rPr>
          <w:rFonts w:ascii="Arial" w:eastAsia="Times New Roman" w:hAnsi="Arial" w:cs="Arial"/>
          <w:b/>
          <w:bCs/>
          <w:sz w:val="18"/>
        </w:rPr>
        <w:t>: </w:t>
      </w:r>
      <w:r w:rsidR="00545126" w:rsidRPr="00545126">
        <w:rPr>
          <w:rFonts w:ascii="Arial" w:eastAsia="Times New Roman" w:hAnsi="Arial" w:cs="Arial"/>
          <w:sz w:val="18"/>
          <w:szCs w:val="18"/>
        </w:rPr>
        <w:t xml:space="preserve">Adds an element to the tail and returns a </w:t>
      </w:r>
      <w:proofErr w:type="spellStart"/>
      <w:r w:rsidR="00545126" w:rsidRPr="00545126">
        <w:rPr>
          <w:rFonts w:ascii="Arial" w:eastAsia="Times New Roman" w:hAnsi="Arial" w:cs="Arial"/>
          <w:sz w:val="18"/>
          <w:szCs w:val="18"/>
        </w:rPr>
        <w:t>boolean</w:t>
      </w:r>
      <w:proofErr w:type="spellEnd"/>
      <w:r w:rsidR="00545126" w:rsidRPr="00545126">
        <w:rPr>
          <w:rFonts w:ascii="Arial" w:eastAsia="Times New Roman" w:hAnsi="Arial" w:cs="Arial"/>
          <w:sz w:val="18"/>
          <w:szCs w:val="18"/>
        </w:rPr>
        <w:t xml:space="preserve"> to explain if the insertion was successful.</w:t>
      </w:r>
    </w:p>
    <w:p w:rsidR="00545126" w:rsidRPr="00545126" w:rsidRDefault="004F763F" w:rsidP="00545126">
      <w:pPr>
        <w:numPr>
          <w:ilvl w:val="0"/>
          <w:numId w:val="2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hyperlink r:id="rId11" w:tgtFrame="_blank" w:history="1">
        <w:proofErr w:type="spellStart"/>
        <w:proofErr w:type="gramStart"/>
        <w:r w:rsidR="00545126" w:rsidRPr="00545126">
          <w:rPr>
            <w:rFonts w:ascii="Arial" w:eastAsia="Times New Roman" w:hAnsi="Arial" w:cs="Arial"/>
            <w:b/>
            <w:bCs/>
            <w:color w:val="EC4E20"/>
            <w:sz w:val="18"/>
          </w:rPr>
          <w:t>offerFirst</w:t>
        </w:r>
        <w:proofErr w:type="spellEnd"/>
        <w:r w:rsidR="00545126" w:rsidRPr="00545126">
          <w:rPr>
            <w:rFonts w:ascii="Arial" w:eastAsia="Times New Roman" w:hAnsi="Arial" w:cs="Arial"/>
            <w:b/>
            <w:bCs/>
            <w:color w:val="EC4E20"/>
            <w:sz w:val="18"/>
          </w:rPr>
          <w:t>(</w:t>
        </w:r>
        <w:proofErr w:type="gramEnd"/>
        <w:r w:rsidR="00545126" w:rsidRPr="00545126">
          <w:rPr>
            <w:rFonts w:ascii="Arial" w:eastAsia="Times New Roman" w:hAnsi="Arial" w:cs="Arial"/>
            <w:b/>
            <w:bCs/>
            <w:color w:val="EC4E20"/>
            <w:sz w:val="18"/>
          </w:rPr>
          <w:t>element)</w:t>
        </w:r>
      </w:hyperlink>
      <w:r w:rsidR="00545126" w:rsidRPr="00545126">
        <w:rPr>
          <w:rFonts w:ascii="Arial" w:eastAsia="Times New Roman" w:hAnsi="Arial" w:cs="Arial"/>
          <w:b/>
          <w:bCs/>
          <w:sz w:val="18"/>
        </w:rPr>
        <w:t>: </w:t>
      </w:r>
      <w:r w:rsidR="00545126" w:rsidRPr="00545126">
        <w:rPr>
          <w:rFonts w:ascii="Arial" w:eastAsia="Times New Roman" w:hAnsi="Arial" w:cs="Arial"/>
          <w:sz w:val="18"/>
          <w:szCs w:val="18"/>
        </w:rPr>
        <w:t xml:space="preserve">Adds an element to the head and returns a </w:t>
      </w:r>
      <w:proofErr w:type="spellStart"/>
      <w:r w:rsidR="00545126" w:rsidRPr="00545126">
        <w:rPr>
          <w:rFonts w:ascii="Arial" w:eastAsia="Times New Roman" w:hAnsi="Arial" w:cs="Arial"/>
          <w:sz w:val="18"/>
          <w:szCs w:val="18"/>
        </w:rPr>
        <w:t>boolean</w:t>
      </w:r>
      <w:proofErr w:type="spellEnd"/>
      <w:r w:rsidR="00545126" w:rsidRPr="00545126">
        <w:rPr>
          <w:rFonts w:ascii="Arial" w:eastAsia="Times New Roman" w:hAnsi="Arial" w:cs="Arial"/>
          <w:sz w:val="18"/>
          <w:szCs w:val="18"/>
        </w:rPr>
        <w:t xml:space="preserve"> to explain if the insertion was successful.</w:t>
      </w:r>
    </w:p>
    <w:p w:rsidR="00545126" w:rsidRPr="00545126" w:rsidRDefault="004F763F" w:rsidP="00545126">
      <w:pPr>
        <w:numPr>
          <w:ilvl w:val="0"/>
          <w:numId w:val="2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hyperlink r:id="rId12" w:tgtFrame="_blank" w:history="1">
        <w:proofErr w:type="spellStart"/>
        <w:proofErr w:type="gramStart"/>
        <w:r w:rsidR="00545126" w:rsidRPr="00545126">
          <w:rPr>
            <w:rFonts w:ascii="Arial" w:eastAsia="Times New Roman" w:hAnsi="Arial" w:cs="Arial"/>
            <w:b/>
            <w:bCs/>
            <w:color w:val="EC4E20"/>
            <w:sz w:val="18"/>
          </w:rPr>
          <w:t>offerLast</w:t>
        </w:r>
        <w:proofErr w:type="spellEnd"/>
        <w:r w:rsidR="00545126" w:rsidRPr="00545126">
          <w:rPr>
            <w:rFonts w:ascii="Arial" w:eastAsia="Times New Roman" w:hAnsi="Arial" w:cs="Arial"/>
            <w:b/>
            <w:bCs/>
            <w:color w:val="EC4E20"/>
            <w:sz w:val="18"/>
          </w:rPr>
          <w:t>(</w:t>
        </w:r>
        <w:proofErr w:type="gramEnd"/>
        <w:r w:rsidR="00545126" w:rsidRPr="00545126">
          <w:rPr>
            <w:rFonts w:ascii="Arial" w:eastAsia="Times New Roman" w:hAnsi="Arial" w:cs="Arial"/>
            <w:b/>
            <w:bCs/>
            <w:color w:val="EC4E20"/>
            <w:sz w:val="18"/>
          </w:rPr>
          <w:t>element)</w:t>
        </w:r>
      </w:hyperlink>
      <w:r w:rsidR="00545126" w:rsidRPr="00545126">
        <w:rPr>
          <w:rFonts w:ascii="Arial" w:eastAsia="Times New Roman" w:hAnsi="Arial" w:cs="Arial"/>
          <w:b/>
          <w:bCs/>
          <w:sz w:val="18"/>
        </w:rPr>
        <w:t>: </w:t>
      </w:r>
      <w:r w:rsidR="00545126" w:rsidRPr="00545126">
        <w:rPr>
          <w:rFonts w:ascii="Arial" w:eastAsia="Times New Roman" w:hAnsi="Arial" w:cs="Arial"/>
          <w:sz w:val="18"/>
          <w:szCs w:val="18"/>
        </w:rPr>
        <w:t xml:space="preserve">Adds an element to the tail and returns a </w:t>
      </w:r>
      <w:proofErr w:type="spellStart"/>
      <w:r w:rsidR="00545126" w:rsidRPr="00545126">
        <w:rPr>
          <w:rFonts w:ascii="Arial" w:eastAsia="Times New Roman" w:hAnsi="Arial" w:cs="Arial"/>
          <w:sz w:val="18"/>
          <w:szCs w:val="18"/>
        </w:rPr>
        <w:t>boolean</w:t>
      </w:r>
      <w:proofErr w:type="spellEnd"/>
      <w:r w:rsidR="00545126" w:rsidRPr="00545126">
        <w:rPr>
          <w:rFonts w:ascii="Arial" w:eastAsia="Times New Roman" w:hAnsi="Arial" w:cs="Arial"/>
          <w:sz w:val="18"/>
          <w:szCs w:val="18"/>
        </w:rPr>
        <w:t xml:space="preserve"> to explain if the insertion was successful.</w:t>
      </w:r>
    </w:p>
    <w:p w:rsidR="00545126" w:rsidRPr="00545126" w:rsidRDefault="004F763F" w:rsidP="00545126">
      <w:pPr>
        <w:numPr>
          <w:ilvl w:val="0"/>
          <w:numId w:val="2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hyperlink r:id="rId13" w:tgtFrame="_blank" w:history="1">
        <w:proofErr w:type="spellStart"/>
        <w:proofErr w:type="gramStart"/>
        <w:r w:rsidR="00545126" w:rsidRPr="00545126">
          <w:rPr>
            <w:rFonts w:ascii="Arial" w:eastAsia="Times New Roman" w:hAnsi="Arial" w:cs="Arial"/>
            <w:b/>
            <w:bCs/>
            <w:color w:val="EC4E20"/>
            <w:sz w:val="18"/>
          </w:rPr>
          <w:t>iterator</w:t>
        </w:r>
        <w:proofErr w:type="spellEnd"/>
        <w:r w:rsidR="00545126" w:rsidRPr="00545126">
          <w:rPr>
            <w:rFonts w:ascii="Arial" w:eastAsia="Times New Roman" w:hAnsi="Arial" w:cs="Arial"/>
            <w:b/>
            <w:bCs/>
            <w:color w:val="EC4E20"/>
            <w:sz w:val="18"/>
          </w:rPr>
          <w:t>(</w:t>
        </w:r>
        <w:proofErr w:type="gramEnd"/>
        <w:r w:rsidR="00545126" w:rsidRPr="00545126">
          <w:rPr>
            <w:rFonts w:ascii="Arial" w:eastAsia="Times New Roman" w:hAnsi="Arial" w:cs="Arial"/>
            <w:b/>
            <w:bCs/>
            <w:color w:val="EC4E20"/>
            <w:sz w:val="18"/>
          </w:rPr>
          <w:t>)</w:t>
        </w:r>
      </w:hyperlink>
      <w:r w:rsidR="00545126" w:rsidRPr="00545126">
        <w:rPr>
          <w:rFonts w:ascii="Arial" w:eastAsia="Times New Roman" w:hAnsi="Arial" w:cs="Arial"/>
          <w:b/>
          <w:bCs/>
          <w:sz w:val="18"/>
        </w:rPr>
        <w:t>:</w:t>
      </w:r>
      <w:r w:rsidR="00545126" w:rsidRPr="00545126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="00545126" w:rsidRPr="00545126">
        <w:rPr>
          <w:rFonts w:ascii="Arial" w:eastAsia="Times New Roman" w:hAnsi="Arial" w:cs="Arial"/>
          <w:sz w:val="18"/>
          <w:szCs w:val="18"/>
        </w:rPr>
        <w:t>Returna</w:t>
      </w:r>
      <w:proofErr w:type="spellEnd"/>
      <w:r w:rsidR="00545126" w:rsidRPr="00545126">
        <w:rPr>
          <w:rFonts w:ascii="Arial" w:eastAsia="Times New Roman" w:hAnsi="Arial" w:cs="Arial"/>
          <w:sz w:val="18"/>
          <w:szCs w:val="18"/>
        </w:rPr>
        <w:t xml:space="preserve"> an </w:t>
      </w:r>
      <w:proofErr w:type="spellStart"/>
      <w:r w:rsidR="00545126" w:rsidRPr="00545126">
        <w:rPr>
          <w:rFonts w:ascii="Arial" w:eastAsia="Times New Roman" w:hAnsi="Arial" w:cs="Arial"/>
          <w:sz w:val="18"/>
          <w:szCs w:val="18"/>
        </w:rPr>
        <w:t>iterator</w:t>
      </w:r>
      <w:proofErr w:type="spellEnd"/>
      <w:r w:rsidR="00545126" w:rsidRPr="00545126">
        <w:rPr>
          <w:rFonts w:ascii="Arial" w:eastAsia="Times New Roman" w:hAnsi="Arial" w:cs="Arial"/>
          <w:sz w:val="18"/>
          <w:szCs w:val="18"/>
        </w:rPr>
        <w:t xml:space="preserve"> for this </w:t>
      </w:r>
      <w:proofErr w:type="spellStart"/>
      <w:r w:rsidR="00545126" w:rsidRPr="00545126">
        <w:rPr>
          <w:rFonts w:ascii="Arial" w:eastAsia="Times New Roman" w:hAnsi="Arial" w:cs="Arial"/>
          <w:sz w:val="18"/>
          <w:szCs w:val="18"/>
        </w:rPr>
        <w:t>deque</w:t>
      </w:r>
      <w:proofErr w:type="spellEnd"/>
      <w:r w:rsidR="00545126" w:rsidRPr="00545126">
        <w:rPr>
          <w:rFonts w:ascii="Arial" w:eastAsia="Times New Roman" w:hAnsi="Arial" w:cs="Arial"/>
          <w:sz w:val="18"/>
          <w:szCs w:val="18"/>
        </w:rPr>
        <w:t>.</w:t>
      </w:r>
    </w:p>
    <w:p w:rsidR="00545126" w:rsidRPr="00545126" w:rsidRDefault="004F763F" w:rsidP="00545126">
      <w:pPr>
        <w:numPr>
          <w:ilvl w:val="0"/>
          <w:numId w:val="2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hyperlink r:id="rId14" w:tgtFrame="_blank" w:history="1">
        <w:proofErr w:type="spellStart"/>
        <w:proofErr w:type="gramStart"/>
        <w:r w:rsidR="00545126" w:rsidRPr="00545126">
          <w:rPr>
            <w:rFonts w:ascii="Arial" w:eastAsia="Times New Roman" w:hAnsi="Arial" w:cs="Arial"/>
            <w:b/>
            <w:bCs/>
            <w:color w:val="EC4E20"/>
            <w:sz w:val="18"/>
          </w:rPr>
          <w:t>descendingIterator</w:t>
        </w:r>
        <w:proofErr w:type="spellEnd"/>
        <w:r w:rsidR="00545126" w:rsidRPr="00545126">
          <w:rPr>
            <w:rFonts w:ascii="Arial" w:eastAsia="Times New Roman" w:hAnsi="Arial" w:cs="Arial"/>
            <w:b/>
            <w:bCs/>
            <w:color w:val="EC4E20"/>
            <w:sz w:val="18"/>
          </w:rPr>
          <w:t>(</w:t>
        </w:r>
        <w:proofErr w:type="gramEnd"/>
        <w:r w:rsidR="00545126" w:rsidRPr="00545126">
          <w:rPr>
            <w:rFonts w:ascii="Arial" w:eastAsia="Times New Roman" w:hAnsi="Arial" w:cs="Arial"/>
            <w:b/>
            <w:bCs/>
            <w:color w:val="EC4E20"/>
            <w:sz w:val="18"/>
          </w:rPr>
          <w:t>)</w:t>
        </w:r>
      </w:hyperlink>
      <w:r w:rsidR="00545126" w:rsidRPr="00545126">
        <w:rPr>
          <w:rFonts w:ascii="Arial" w:eastAsia="Times New Roman" w:hAnsi="Arial" w:cs="Arial"/>
          <w:b/>
          <w:bCs/>
          <w:sz w:val="18"/>
        </w:rPr>
        <w:t>:</w:t>
      </w:r>
      <w:r w:rsidR="00545126" w:rsidRPr="00545126">
        <w:rPr>
          <w:rFonts w:ascii="Arial" w:eastAsia="Times New Roman" w:hAnsi="Arial" w:cs="Arial"/>
          <w:sz w:val="18"/>
          <w:szCs w:val="18"/>
        </w:rPr>
        <w:t xml:space="preserve"> Returns an </w:t>
      </w:r>
      <w:proofErr w:type="spellStart"/>
      <w:r w:rsidR="00545126" w:rsidRPr="00545126">
        <w:rPr>
          <w:rFonts w:ascii="Arial" w:eastAsia="Times New Roman" w:hAnsi="Arial" w:cs="Arial"/>
          <w:sz w:val="18"/>
          <w:szCs w:val="18"/>
        </w:rPr>
        <w:t>iterator</w:t>
      </w:r>
      <w:proofErr w:type="spellEnd"/>
      <w:r w:rsidR="00545126" w:rsidRPr="00545126">
        <w:rPr>
          <w:rFonts w:ascii="Arial" w:eastAsia="Times New Roman" w:hAnsi="Arial" w:cs="Arial"/>
          <w:sz w:val="18"/>
          <w:szCs w:val="18"/>
        </w:rPr>
        <w:t xml:space="preserve"> that has the reverse order for this </w:t>
      </w:r>
      <w:proofErr w:type="spellStart"/>
      <w:r w:rsidR="00545126" w:rsidRPr="00545126">
        <w:rPr>
          <w:rFonts w:ascii="Arial" w:eastAsia="Times New Roman" w:hAnsi="Arial" w:cs="Arial"/>
          <w:sz w:val="18"/>
          <w:szCs w:val="18"/>
        </w:rPr>
        <w:t>deque</w:t>
      </w:r>
      <w:proofErr w:type="spellEnd"/>
      <w:r w:rsidR="00545126" w:rsidRPr="00545126">
        <w:rPr>
          <w:rFonts w:ascii="Arial" w:eastAsia="Times New Roman" w:hAnsi="Arial" w:cs="Arial"/>
          <w:sz w:val="18"/>
          <w:szCs w:val="18"/>
        </w:rPr>
        <w:t>.</w:t>
      </w:r>
    </w:p>
    <w:p w:rsidR="00545126" w:rsidRPr="00545126" w:rsidRDefault="00545126" w:rsidP="00545126">
      <w:pPr>
        <w:numPr>
          <w:ilvl w:val="0"/>
          <w:numId w:val="2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proofErr w:type="gramStart"/>
      <w:r w:rsidRPr="00545126">
        <w:rPr>
          <w:rFonts w:ascii="Arial" w:eastAsia="Times New Roman" w:hAnsi="Arial" w:cs="Arial"/>
          <w:b/>
          <w:bCs/>
          <w:sz w:val="18"/>
        </w:rPr>
        <w:t>push(</w:t>
      </w:r>
      <w:proofErr w:type="gramEnd"/>
      <w:r w:rsidRPr="00545126">
        <w:rPr>
          <w:rFonts w:ascii="Arial" w:eastAsia="Times New Roman" w:hAnsi="Arial" w:cs="Arial"/>
          <w:b/>
          <w:bCs/>
          <w:sz w:val="18"/>
        </w:rPr>
        <w:t>element): </w:t>
      </w:r>
      <w:r w:rsidRPr="00545126">
        <w:rPr>
          <w:rFonts w:ascii="Arial" w:eastAsia="Times New Roman" w:hAnsi="Arial" w:cs="Arial"/>
          <w:sz w:val="18"/>
          <w:szCs w:val="18"/>
        </w:rPr>
        <w:t>Adds an element to the head.</w:t>
      </w:r>
    </w:p>
    <w:p w:rsidR="00545126" w:rsidRPr="00545126" w:rsidRDefault="00545126" w:rsidP="00545126">
      <w:pPr>
        <w:numPr>
          <w:ilvl w:val="0"/>
          <w:numId w:val="2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proofErr w:type="gramStart"/>
      <w:r w:rsidRPr="00545126">
        <w:rPr>
          <w:rFonts w:ascii="Arial" w:eastAsia="Times New Roman" w:hAnsi="Arial" w:cs="Arial"/>
          <w:b/>
          <w:bCs/>
          <w:sz w:val="18"/>
        </w:rPr>
        <w:t>pop(</w:t>
      </w:r>
      <w:proofErr w:type="gramEnd"/>
      <w:r w:rsidRPr="00545126">
        <w:rPr>
          <w:rFonts w:ascii="Arial" w:eastAsia="Times New Roman" w:hAnsi="Arial" w:cs="Arial"/>
          <w:b/>
          <w:bCs/>
          <w:sz w:val="18"/>
        </w:rPr>
        <w:t>element):</w:t>
      </w:r>
      <w:r w:rsidRPr="00545126">
        <w:rPr>
          <w:rFonts w:ascii="Arial" w:eastAsia="Times New Roman" w:hAnsi="Arial" w:cs="Arial"/>
          <w:sz w:val="18"/>
          <w:szCs w:val="18"/>
        </w:rPr>
        <w:t> Removes an element from the head and returns it.</w:t>
      </w:r>
    </w:p>
    <w:p w:rsidR="00545126" w:rsidRPr="00545126" w:rsidRDefault="00545126" w:rsidP="00545126">
      <w:pPr>
        <w:numPr>
          <w:ilvl w:val="0"/>
          <w:numId w:val="2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proofErr w:type="spellStart"/>
      <w:proofErr w:type="gramStart"/>
      <w:r w:rsidRPr="00545126">
        <w:rPr>
          <w:rFonts w:ascii="Arial" w:eastAsia="Times New Roman" w:hAnsi="Arial" w:cs="Arial"/>
          <w:b/>
          <w:bCs/>
          <w:sz w:val="18"/>
        </w:rPr>
        <w:t>removeFirst</w:t>
      </w:r>
      <w:proofErr w:type="spellEnd"/>
      <w:r w:rsidRPr="00545126">
        <w:rPr>
          <w:rFonts w:ascii="Arial" w:eastAsia="Times New Roman" w:hAnsi="Arial" w:cs="Arial"/>
          <w:b/>
          <w:bCs/>
          <w:sz w:val="18"/>
        </w:rPr>
        <w:t>(</w:t>
      </w:r>
      <w:proofErr w:type="gramEnd"/>
      <w:r w:rsidRPr="00545126">
        <w:rPr>
          <w:rFonts w:ascii="Arial" w:eastAsia="Times New Roman" w:hAnsi="Arial" w:cs="Arial"/>
          <w:b/>
          <w:bCs/>
          <w:sz w:val="18"/>
        </w:rPr>
        <w:t>): </w:t>
      </w:r>
      <w:r w:rsidRPr="00545126">
        <w:rPr>
          <w:rFonts w:ascii="Arial" w:eastAsia="Times New Roman" w:hAnsi="Arial" w:cs="Arial"/>
          <w:sz w:val="18"/>
          <w:szCs w:val="18"/>
        </w:rPr>
        <w:t>Removes the element at the head.</w:t>
      </w:r>
    </w:p>
    <w:p w:rsidR="00545126" w:rsidRPr="00545126" w:rsidRDefault="00545126" w:rsidP="00545126">
      <w:pPr>
        <w:numPr>
          <w:ilvl w:val="0"/>
          <w:numId w:val="2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proofErr w:type="spellStart"/>
      <w:proofErr w:type="gramStart"/>
      <w:r w:rsidRPr="00545126">
        <w:rPr>
          <w:rFonts w:ascii="Arial" w:eastAsia="Times New Roman" w:hAnsi="Arial" w:cs="Arial"/>
          <w:b/>
          <w:bCs/>
          <w:sz w:val="18"/>
        </w:rPr>
        <w:t>removeLast</w:t>
      </w:r>
      <w:proofErr w:type="spellEnd"/>
      <w:r w:rsidRPr="00545126">
        <w:rPr>
          <w:rFonts w:ascii="Arial" w:eastAsia="Times New Roman" w:hAnsi="Arial" w:cs="Arial"/>
          <w:b/>
          <w:bCs/>
          <w:sz w:val="18"/>
        </w:rPr>
        <w:t>(</w:t>
      </w:r>
      <w:proofErr w:type="gramEnd"/>
      <w:r w:rsidRPr="00545126">
        <w:rPr>
          <w:rFonts w:ascii="Arial" w:eastAsia="Times New Roman" w:hAnsi="Arial" w:cs="Arial"/>
          <w:b/>
          <w:bCs/>
          <w:sz w:val="18"/>
        </w:rPr>
        <w:t>):</w:t>
      </w:r>
      <w:r w:rsidRPr="00545126">
        <w:rPr>
          <w:rFonts w:ascii="Arial" w:eastAsia="Times New Roman" w:hAnsi="Arial" w:cs="Arial"/>
          <w:sz w:val="18"/>
          <w:szCs w:val="18"/>
        </w:rPr>
        <w:t> Removes the element at the tail.</w:t>
      </w:r>
    </w:p>
    <w:p w:rsidR="00545126" w:rsidRPr="00545126" w:rsidRDefault="00545126" w:rsidP="00545126">
      <w:pPr>
        <w:numPr>
          <w:ilvl w:val="0"/>
          <w:numId w:val="2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proofErr w:type="gramStart"/>
      <w:r w:rsidRPr="00545126">
        <w:rPr>
          <w:rFonts w:ascii="Arial" w:eastAsia="Times New Roman" w:hAnsi="Arial" w:cs="Arial"/>
          <w:b/>
          <w:bCs/>
          <w:sz w:val="18"/>
        </w:rPr>
        <w:t>poll(</w:t>
      </w:r>
      <w:proofErr w:type="gramEnd"/>
      <w:r w:rsidRPr="00545126">
        <w:rPr>
          <w:rFonts w:ascii="Arial" w:eastAsia="Times New Roman" w:hAnsi="Arial" w:cs="Arial"/>
          <w:b/>
          <w:bCs/>
          <w:sz w:val="18"/>
        </w:rPr>
        <w:t>):</w:t>
      </w:r>
      <w:r w:rsidRPr="00545126">
        <w:rPr>
          <w:rFonts w:ascii="Arial" w:eastAsia="Times New Roman" w:hAnsi="Arial" w:cs="Arial"/>
          <w:sz w:val="18"/>
          <w:szCs w:val="18"/>
        </w:rPr>
        <w:t xml:space="preserve"> Retrieves and removes the head of the queue represented by this </w:t>
      </w:r>
      <w:proofErr w:type="spellStart"/>
      <w:r w:rsidRPr="00545126">
        <w:rPr>
          <w:rFonts w:ascii="Arial" w:eastAsia="Times New Roman" w:hAnsi="Arial" w:cs="Arial"/>
          <w:sz w:val="18"/>
          <w:szCs w:val="18"/>
        </w:rPr>
        <w:t>deque</w:t>
      </w:r>
      <w:proofErr w:type="spellEnd"/>
      <w:r w:rsidRPr="00545126">
        <w:rPr>
          <w:rFonts w:ascii="Arial" w:eastAsia="Times New Roman" w:hAnsi="Arial" w:cs="Arial"/>
          <w:sz w:val="18"/>
          <w:szCs w:val="18"/>
        </w:rPr>
        <w:t xml:space="preserve"> (in other words, the first element of this </w:t>
      </w:r>
      <w:proofErr w:type="spellStart"/>
      <w:r w:rsidRPr="00545126">
        <w:rPr>
          <w:rFonts w:ascii="Arial" w:eastAsia="Times New Roman" w:hAnsi="Arial" w:cs="Arial"/>
          <w:sz w:val="18"/>
          <w:szCs w:val="18"/>
        </w:rPr>
        <w:t>deque</w:t>
      </w:r>
      <w:proofErr w:type="spellEnd"/>
      <w:r w:rsidRPr="00545126">
        <w:rPr>
          <w:rFonts w:ascii="Arial" w:eastAsia="Times New Roman" w:hAnsi="Arial" w:cs="Arial"/>
          <w:sz w:val="18"/>
          <w:szCs w:val="18"/>
        </w:rPr>
        <w:t xml:space="preserve">), or returns null if this </w:t>
      </w:r>
      <w:proofErr w:type="spellStart"/>
      <w:r w:rsidRPr="00545126">
        <w:rPr>
          <w:rFonts w:ascii="Arial" w:eastAsia="Times New Roman" w:hAnsi="Arial" w:cs="Arial"/>
          <w:sz w:val="18"/>
          <w:szCs w:val="18"/>
        </w:rPr>
        <w:t>deque</w:t>
      </w:r>
      <w:proofErr w:type="spellEnd"/>
      <w:r w:rsidRPr="00545126">
        <w:rPr>
          <w:rFonts w:ascii="Arial" w:eastAsia="Times New Roman" w:hAnsi="Arial" w:cs="Arial"/>
          <w:sz w:val="18"/>
          <w:szCs w:val="18"/>
        </w:rPr>
        <w:t xml:space="preserve"> is empty.</w:t>
      </w:r>
    </w:p>
    <w:p w:rsidR="00545126" w:rsidRPr="00545126" w:rsidRDefault="00545126" w:rsidP="00545126">
      <w:pPr>
        <w:numPr>
          <w:ilvl w:val="0"/>
          <w:numId w:val="2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proofErr w:type="spellStart"/>
      <w:proofErr w:type="gramStart"/>
      <w:r w:rsidRPr="00545126">
        <w:rPr>
          <w:rFonts w:ascii="Arial" w:eastAsia="Times New Roman" w:hAnsi="Arial" w:cs="Arial"/>
          <w:b/>
          <w:bCs/>
          <w:sz w:val="18"/>
        </w:rPr>
        <w:t>pollFirst</w:t>
      </w:r>
      <w:proofErr w:type="spellEnd"/>
      <w:r w:rsidRPr="00545126">
        <w:rPr>
          <w:rFonts w:ascii="Arial" w:eastAsia="Times New Roman" w:hAnsi="Arial" w:cs="Arial"/>
          <w:b/>
          <w:bCs/>
          <w:sz w:val="18"/>
        </w:rPr>
        <w:t>(</w:t>
      </w:r>
      <w:proofErr w:type="gramEnd"/>
      <w:r w:rsidRPr="00545126">
        <w:rPr>
          <w:rFonts w:ascii="Arial" w:eastAsia="Times New Roman" w:hAnsi="Arial" w:cs="Arial"/>
          <w:b/>
          <w:bCs/>
          <w:sz w:val="18"/>
        </w:rPr>
        <w:t>):</w:t>
      </w:r>
      <w:r w:rsidRPr="00545126">
        <w:rPr>
          <w:rFonts w:ascii="Arial" w:eastAsia="Times New Roman" w:hAnsi="Arial" w:cs="Arial"/>
          <w:sz w:val="18"/>
          <w:szCs w:val="18"/>
        </w:rPr>
        <w:t xml:space="preserve"> Retrieves and removes the first element of this </w:t>
      </w:r>
      <w:proofErr w:type="spellStart"/>
      <w:r w:rsidRPr="00545126">
        <w:rPr>
          <w:rFonts w:ascii="Arial" w:eastAsia="Times New Roman" w:hAnsi="Arial" w:cs="Arial"/>
          <w:sz w:val="18"/>
          <w:szCs w:val="18"/>
        </w:rPr>
        <w:t>deque</w:t>
      </w:r>
      <w:proofErr w:type="spellEnd"/>
      <w:r w:rsidRPr="00545126">
        <w:rPr>
          <w:rFonts w:ascii="Arial" w:eastAsia="Times New Roman" w:hAnsi="Arial" w:cs="Arial"/>
          <w:sz w:val="18"/>
          <w:szCs w:val="18"/>
        </w:rPr>
        <w:t xml:space="preserve">, or returns null if this </w:t>
      </w:r>
      <w:proofErr w:type="spellStart"/>
      <w:r w:rsidRPr="00545126">
        <w:rPr>
          <w:rFonts w:ascii="Arial" w:eastAsia="Times New Roman" w:hAnsi="Arial" w:cs="Arial"/>
          <w:sz w:val="18"/>
          <w:szCs w:val="18"/>
        </w:rPr>
        <w:t>deque</w:t>
      </w:r>
      <w:proofErr w:type="spellEnd"/>
      <w:r w:rsidRPr="00545126">
        <w:rPr>
          <w:rFonts w:ascii="Arial" w:eastAsia="Times New Roman" w:hAnsi="Arial" w:cs="Arial"/>
          <w:sz w:val="18"/>
          <w:szCs w:val="18"/>
        </w:rPr>
        <w:t xml:space="preserve"> is empty.</w:t>
      </w:r>
    </w:p>
    <w:p w:rsidR="00545126" w:rsidRPr="00545126" w:rsidRDefault="00545126" w:rsidP="00545126">
      <w:pPr>
        <w:numPr>
          <w:ilvl w:val="0"/>
          <w:numId w:val="2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proofErr w:type="spellStart"/>
      <w:proofErr w:type="gramStart"/>
      <w:r w:rsidRPr="00545126">
        <w:rPr>
          <w:rFonts w:ascii="Arial" w:eastAsia="Times New Roman" w:hAnsi="Arial" w:cs="Arial"/>
          <w:b/>
          <w:bCs/>
          <w:sz w:val="18"/>
        </w:rPr>
        <w:t>pollLast</w:t>
      </w:r>
      <w:proofErr w:type="spellEnd"/>
      <w:r w:rsidRPr="00545126">
        <w:rPr>
          <w:rFonts w:ascii="Arial" w:eastAsia="Times New Roman" w:hAnsi="Arial" w:cs="Arial"/>
          <w:b/>
          <w:bCs/>
          <w:sz w:val="18"/>
        </w:rPr>
        <w:t>(</w:t>
      </w:r>
      <w:proofErr w:type="gramEnd"/>
      <w:r w:rsidRPr="00545126">
        <w:rPr>
          <w:rFonts w:ascii="Arial" w:eastAsia="Times New Roman" w:hAnsi="Arial" w:cs="Arial"/>
          <w:b/>
          <w:bCs/>
          <w:sz w:val="18"/>
        </w:rPr>
        <w:t>):</w:t>
      </w:r>
      <w:r w:rsidRPr="00545126">
        <w:rPr>
          <w:rFonts w:ascii="Arial" w:eastAsia="Times New Roman" w:hAnsi="Arial" w:cs="Arial"/>
          <w:sz w:val="18"/>
          <w:szCs w:val="18"/>
        </w:rPr>
        <w:t xml:space="preserve"> Retrieves and removes the last element of this </w:t>
      </w:r>
      <w:proofErr w:type="spellStart"/>
      <w:r w:rsidRPr="00545126">
        <w:rPr>
          <w:rFonts w:ascii="Arial" w:eastAsia="Times New Roman" w:hAnsi="Arial" w:cs="Arial"/>
          <w:sz w:val="18"/>
          <w:szCs w:val="18"/>
        </w:rPr>
        <w:t>deque</w:t>
      </w:r>
      <w:proofErr w:type="spellEnd"/>
      <w:r w:rsidRPr="00545126">
        <w:rPr>
          <w:rFonts w:ascii="Arial" w:eastAsia="Times New Roman" w:hAnsi="Arial" w:cs="Arial"/>
          <w:sz w:val="18"/>
          <w:szCs w:val="18"/>
        </w:rPr>
        <w:t xml:space="preserve">, or returns null if this </w:t>
      </w:r>
      <w:proofErr w:type="spellStart"/>
      <w:r w:rsidRPr="00545126">
        <w:rPr>
          <w:rFonts w:ascii="Arial" w:eastAsia="Times New Roman" w:hAnsi="Arial" w:cs="Arial"/>
          <w:sz w:val="18"/>
          <w:szCs w:val="18"/>
        </w:rPr>
        <w:t>deque</w:t>
      </w:r>
      <w:proofErr w:type="spellEnd"/>
      <w:r w:rsidRPr="00545126">
        <w:rPr>
          <w:rFonts w:ascii="Arial" w:eastAsia="Times New Roman" w:hAnsi="Arial" w:cs="Arial"/>
          <w:sz w:val="18"/>
          <w:szCs w:val="18"/>
        </w:rPr>
        <w:t xml:space="preserve"> is empty.</w:t>
      </w:r>
    </w:p>
    <w:p w:rsidR="00545126" w:rsidRPr="00545126" w:rsidRDefault="00545126" w:rsidP="00545126">
      <w:pPr>
        <w:numPr>
          <w:ilvl w:val="0"/>
          <w:numId w:val="2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proofErr w:type="gramStart"/>
      <w:r w:rsidRPr="00545126">
        <w:rPr>
          <w:rFonts w:ascii="Arial" w:eastAsia="Times New Roman" w:hAnsi="Arial" w:cs="Arial"/>
          <w:b/>
          <w:bCs/>
          <w:sz w:val="18"/>
        </w:rPr>
        <w:t>peek(</w:t>
      </w:r>
      <w:proofErr w:type="gramEnd"/>
      <w:r w:rsidRPr="00545126">
        <w:rPr>
          <w:rFonts w:ascii="Arial" w:eastAsia="Times New Roman" w:hAnsi="Arial" w:cs="Arial"/>
          <w:b/>
          <w:bCs/>
          <w:sz w:val="18"/>
        </w:rPr>
        <w:t>):</w:t>
      </w:r>
      <w:r w:rsidRPr="00545126">
        <w:rPr>
          <w:rFonts w:ascii="Arial" w:eastAsia="Times New Roman" w:hAnsi="Arial" w:cs="Arial"/>
          <w:sz w:val="18"/>
          <w:szCs w:val="18"/>
        </w:rPr>
        <w:t xml:space="preserve"> Retrieves, but does not remove, the head of the queue represented by this </w:t>
      </w:r>
      <w:proofErr w:type="spellStart"/>
      <w:r w:rsidRPr="00545126">
        <w:rPr>
          <w:rFonts w:ascii="Arial" w:eastAsia="Times New Roman" w:hAnsi="Arial" w:cs="Arial"/>
          <w:sz w:val="18"/>
          <w:szCs w:val="18"/>
        </w:rPr>
        <w:t>deque</w:t>
      </w:r>
      <w:proofErr w:type="spellEnd"/>
      <w:r w:rsidRPr="00545126">
        <w:rPr>
          <w:rFonts w:ascii="Arial" w:eastAsia="Times New Roman" w:hAnsi="Arial" w:cs="Arial"/>
          <w:sz w:val="18"/>
          <w:szCs w:val="18"/>
        </w:rPr>
        <w:t xml:space="preserve"> (in other words, the first element of this </w:t>
      </w:r>
      <w:proofErr w:type="spellStart"/>
      <w:r w:rsidRPr="00545126">
        <w:rPr>
          <w:rFonts w:ascii="Arial" w:eastAsia="Times New Roman" w:hAnsi="Arial" w:cs="Arial"/>
          <w:sz w:val="18"/>
          <w:szCs w:val="18"/>
        </w:rPr>
        <w:t>deque</w:t>
      </w:r>
      <w:proofErr w:type="spellEnd"/>
      <w:r w:rsidRPr="00545126">
        <w:rPr>
          <w:rFonts w:ascii="Arial" w:eastAsia="Times New Roman" w:hAnsi="Arial" w:cs="Arial"/>
          <w:sz w:val="18"/>
          <w:szCs w:val="18"/>
        </w:rPr>
        <w:t xml:space="preserve">), or returns null if this </w:t>
      </w:r>
      <w:proofErr w:type="spellStart"/>
      <w:r w:rsidRPr="00545126">
        <w:rPr>
          <w:rFonts w:ascii="Arial" w:eastAsia="Times New Roman" w:hAnsi="Arial" w:cs="Arial"/>
          <w:sz w:val="18"/>
          <w:szCs w:val="18"/>
        </w:rPr>
        <w:t>deque</w:t>
      </w:r>
      <w:proofErr w:type="spellEnd"/>
      <w:r w:rsidRPr="00545126">
        <w:rPr>
          <w:rFonts w:ascii="Arial" w:eastAsia="Times New Roman" w:hAnsi="Arial" w:cs="Arial"/>
          <w:sz w:val="18"/>
          <w:szCs w:val="18"/>
        </w:rPr>
        <w:t xml:space="preserve"> is empty.</w:t>
      </w:r>
    </w:p>
    <w:p w:rsidR="00545126" w:rsidRPr="00545126" w:rsidRDefault="00545126" w:rsidP="00545126">
      <w:pPr>
        <w:numPr>
          <w:ilvl w:val="0"/>
          <w:numId w:val="2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proofErr w:type="spellStart"/>
      <w:proofErr w:type="gramStart"/>
      <w:r w:rsidRPr="00545126">
        <w:rPr>
          <w:rFonts w:ascii="Arial" w:eastAsia="Times New Roman" w:hAnsi="Arial" w:cs="Arial"/>
          <w:b/>
          <w:bCs/>
          <w:sz w:val="18"/>
        </w:rPr>
        <w:t>peekFirst</w:t>
      </w:r>
      <w:proofErr w:type="spellEnd"/>
      <w:r w:rsidRPr="00545126">
        <w:rPr>
          <w:rFonts w:ascii="Arial" w:eastAsia="Times New Roman" w:hAnsi="Arial" w:cs="Arial"/>
          <w:b/>
          <w:bCs/>
          <w:sz w:val="18"/>
        </w:rPr>
        <w:t>(</w:t>
      </w:r>
      <w:proofErr w:type="gramEnd"/>
      <w:r w:rsidRPr="00545126">
        <w:rPr>
          <w:rFonts w:ascii="Arial" w:eastAsia="Times New Roman" w:hAnsi="Arial" w:cs="Arial"/>
          <w:b/>
          <w:bCs/>
          <w:sz w:val="18"/>
        </w:rPr>
        <w:t>):</w:t>
      </w:r>
      <w:r w:rsidRPr="00545126">
        <w:rPr>
          <w:rFonts w:ascii="Arial" w:eastAsia="Times New Roman" w:hAnsi="Arial" w:cs="Arial"/>
          <w:sz w:val="18"/>
          <w:szCs w:val="18"/>
        </w:rPr>
        <w:t xml:space="preserve"> Retrieves, but does not remove, the first element of this </w:t>
      </w:r>
      <w:proofErr w:type="spellStart"/>
      <w:r w:rsidRPr="00545126">
        <w:rPr>
          <w:rFonts w:ascii="Arial" w:eastAsia="Times New Roman" w:hAnsi="Arial" w:cs="Arial"/>
          <w:sz w:val="18"/>
          <w:szCs w:val="18"/>
        </w:rPr>
        <w:t>deque</w:t>
      </w:r>
      <w:proofErr w:type="spellEnd"/>
      <w:r w:rsidRPr="00545126">
        <w:rPr>
          <w:rFonts w:ascii="Arial" w:eastAsia="Times New Roman" w:hAnsi="Arial" w:cs="Arial"/>
          <w:sz w:val="18"/>
          <w:szCs w:val="18"/>
        </w:rPr>
        <w:t xml:space="preserve">, or returns null if this </w:t>
      </w:r>
      <w:proofErr w:type="spellStart"/>
      <w:r w:rsidRPr="00545126">
        <w:rPr>
          <w:rFonts w:ascii="Arial" w:eastAsia="Times New Roman" w:hAnsi="Arial" w:cs="Arial"/>
          <w:sz w:val="18"/>
          <w:szCs w:val="18"/>
        </w:rPr>
        <w:t>deque</w:t>
      </w:r>
      <w:proofErr w:type="spellEnd"/>
      <w:r w:rsidRPr="00545126">
        <w:rPr>
          <w:rFonts w:ascii="Arial" w:eastAsia="Times New Roman" w:hAnsi="Arial" w:cs="Arial"/>
          <w:sz w:val="18"/>
          <w:szCs w:val="18"/>
        </w:rPr>
        <w:t xml:space="preserve"> is empty.</w:t>
      </w:r>
    </w:p>
    <w:p w:rsidR="00545126" w:rsidRPr="00545126" w:rsidRDefault="00545126" w:rsidP="00545126">
      <w:pPr>
        <w:numPr>
          <w:ilvl w:val="0"/>
          <w:numId w:val="2"/>
        </w:numPr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proofErr w:type="spellStart"/>
      <w:proofErr w:type="gramStart"/>
      <w:r w:rsidRPr="00545126">
        <w:rPr>
          <w:rFonts w:ascii="Arial" w:eastAsia="Times New Roman" w:hAnsi="Arial" w:cs="Arial"/>
          <w:b/>
          <w:bCs/>
          <w:sz w:val="18"/>
        </w:rPr>
        <w:t>peekLast</w:t>
      </w:r>
      <w:proofErr w:type="spellEnd"/>
      <w:r w:rsidRPr="00545126">
        <w:rPr>
          <w:rFonts w:ascii="Arial" w:eastAsia="Times New Roman" w:hAnsi="Arial" w:cs="Arial"/>
          <w:b/>
          <w:bCs/>
          <w:sz w:val="18"/>
        </w:rPr>
        <w:t>(</w:t>
      </w:r>
      <w:proofErr w:type="gramEnd"/>
      <w:r w:rsidRPr="00545126">
        <w:rPr>
          <w:rFonts w:ascii="Arial" w:eastAsia="Times New Roman" w:hAnsi="Arial" w:cs="Arial"/>
          <w:b/>
          <w:bCs/>
          <w:sz w:val="18"/>
        </w:rPr>
        <w:t>):</w:t>
      </w:r>
      <w:r w:rsidRPr="00545126">
        <w:rPr>
          <w:rFonts w:ascii="Arial" w:eastAsia="Times New Roman" w:hAnsi="Arial" w:cs="Arial"/>
          <w:sz w:val="18"/>
          <w:szCs w:val="18"/>
        </w:rPr>
        <w:t xml:space="preserve"> Retrieves, but does not remove, the last element of this </w:t>
      </w:r>
      <w:proofErr w:type="spellStart"/>
      <w:r w:rsidRPr="00545126">
        <w:rPr>
          <w:rFonts w:ascii="Arial" w:eastAsia="Times New Roman" w:hAnsi="Arial" w:cs="Arial"/>
          <w:sz w:val="18"/>
          <w:szCs w:val="18"/>
        </w:rPr>
        <w:t>deque</w:t>
      </w:r>
      <w:proofErr w:type="spellEnd"/>
      <w:r w:rsidRPr="00545126">
        <w:rPr>
          <w:rFonts w:ascii="Arial" w:eastAsia="Times New Roman" w:hAnsi="Arial" w:cs="Arial"/>
          <w:sz w:val="18"/>
          <w:szCs w:val="18"/>
        </w:rPr>
        <w:t xml:space="preserve">, or returns null if this </w:t>
      </w:r>
      <w:proofErr w:type="spellStart"/>
      <w:r w:rsidRPr="00545126">
        <w:rPr>
          <w:rFonts w:ascii="Arial" w:eastAsia="Times New Roman" w:hAnsi="Arial" w:cs="Arial"/>
          <w:sz w:val="18"/>
          <w:szCs w:val="18"/>
        </w:rPr>
        <w:t>deque</w:t>
      </w:r>
      <w:proofErr w:type="spellEnd"/>
      <w:r w:rsidRPr="00545126">
        <w:rPr>
          <w:rFonts w:ascii="Arial" w:eastAsia="Times New Roman" w:hAnsi="Arial" w:cs="Arial"/>
          <w:sz w:val="18"/>
          <w:szCs w:val="18"/>
        </w:rPr>
        <w:t xml:space="preserve"> is empty.</w:t>
      </w:r>
    </w:p>
    <w:p w:rsidR="00545126" w:rsidRPr="00545126" w:rsidRDefault="00545126" w:rsidP="00545126">
      <w:pPr>
        <w:spacing w:after="109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545126">
        <w:rPr>
          <w:rFonts w:ascii="Arial" w:eastAsia="Times New Roman" w:hAnsi="Arial" w:cs="Arial"/>
          <w:sz w:val="18"/>
          <w:szCs w:val="18"/>
        </w:rPr>
        <w:t>Summarizing the methods, we get:</w:t>
      </w:r>
      <w:r w:rsidRPr="00545126">
        <w:rPr>
          <w:rFonts w:ascii="Arial" w:eastAsia="Times New Roman" w:hAnsi="Arial" w:cs="Arial"/>
          <w:sz w:val="18"/>
          <w:szCs w:val="18"/>
        </w:rPr>
        <w:br/>
      </w:r>
      <w:r w:rsidR="004F763F" w:rsidRPr="004F763F">
        <w:rPr>
          <w:rFonts w:ascii="Arial" w:eastAsia="Times New Roman" w:hAnsi="Arial" w:cs="Arial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22pt;height:111.8pt"/>
        </w:pict>
      </w:r>
    </w:p>
    <w:p w:rsidR="00545126" w:rsidRPr="00545126" w:rsidRDefault="00545126" w:rsidP="00545126">
      <w:pPr>
        <w:spacing w:after="0" w:line="207" w:lineRule="atLeast"/>
        <w:jc w:val="both"/>
        <w:textAlignment w:val="baseline"/>
        <w:rPr>
          <w:ins w:id="0" w:author="Unknown"/>
          <w:rFonts w:ascii="Arial" w:eastAsia="Times New Roman" w:hAnsi="Arial" w:cs="Arial"/>
          <w:sz w:val="18"/>
          <w:szCs w:val="18"/>
        </w:rPr>
      </w:pPr>
      <w:ins w:id="1" w:author="Unknown">
        <w:r w:rsidRPr="00545126">
          <w:rPr>
            <w:rFonts w:ascii="Arial" w:eastAsia="Times New Roman" w:hAnsi="Arial" w:cs="Arial"/>
            <w:sz w:val="18"/>
            <w:szCs w:val="18"/>
          </w:rPr>
          <w:br/>
        </w:r>
      </w:ins>
    </w:p>
    <w:tbl>
      <w:tblPr>
        <w:tblW w:w="6545" w:type="dxa"/>
        <w:tblCellMar>
          <w:left w:w="0" w:type="dxa"/>
          <w:right w:w="0" w:type="dxa"/>
        </w:tblCellMar>
        <w:tblLook w:val="04A0"/>
      </w:tblPr>
      <w:tblGrid>
        <w:gridCol w:w="6545"/>
      </w:tblGrid>
      <w:tr w:rsidR="00545126" w:rsidRPr="00545126" w:rsidTr="00545126">
        <w:tc>
          <w:tcPr>
            <w:tcW w:w="6545" w:type="dxa"/>
            <w:vAlign w:val="center"/>
            <w:hideMark/>
          </w:tcPr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// Java program to demonstrate working of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// 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 in Java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45126"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java.util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.*;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5126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DequeExample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5126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5126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main(String[] 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&lt;String&gt; 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 = new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LinkedList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&lt;String&gt;();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lastRenderedPageBreak/>
              <w:t> 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        // We can add elements to the queue in various ways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deque.add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("Element 1 (Tail)"); // add to tail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deque.addFirst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("Element 2 (Head)");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deque.addLast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("Element 3 (Tail)");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deque.push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("Element 4 (Head)"); //add to head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deque.offer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("Element 5 (Tail)");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deque.offerFirst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("Element 6 (Head)");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deque.offerLast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("Element 7 (Tail)");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 + "\n");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        // Iterate through the queue elements.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("Standard 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Iterator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");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Iterator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iterator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deque.iterator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();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while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512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iterator.hasNext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())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>("\t"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iterator.next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());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        // Reverse order 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iterator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Iterator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 reverse = 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deque.descendingIterator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();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("Reverse 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Iterator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");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while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512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reverse.hasNext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())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>("\t"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reverse.next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());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        // Peek returns the head, without deleting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        // it from the 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>("Peek "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deque.peek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());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>("After peek: "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);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        // Pop returns the head, and removes it from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        // the 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>("Pop "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+ deque.pop());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>("After pop: "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);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        // We can check if a specific element exists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        // in the 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>("Contains element 3: "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        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deque.contains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("Element 3 (Tail)"));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        // We can remove the first / last element.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deque.removeFirst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();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deque.removeLast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();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>("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 after removing "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                           "first and last: "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545126">
              <w:rPr>
                <w:rFonts w:ascii="Courier New" w:eastAsia="Times New Roman" w:hAnsi="Courier New" w:cs="Courier New"/>
                <w:sz w:val="20"/>
              </w:rPr>
              <w:t>deque</w:t>
            </w:r>
            <w:proofErr w:type="spellEnd"/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);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451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545126" w:rsidRPr="00545126" w:rsidRDefault="00545126" w:rsidP="00545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126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</w:tc>
      </w:tr>
    </w:tbl>
    <w:p w:rsidR="00B81D69" w:rsidRDefault="00B81D69"/>
    <w:sectPr w:rsidR="00B81D69" w:rsidSect="004F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C622C"/>
    <w:multiLevelType w:val="multilevel"/>
    <w:tmpl w:val="18CE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DD77EC"/>
    <w:multiLevelType w:val="multilevel"/>
    <w:tmpl w:val="C654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545126"/>
    <w:rsid w:val="00023EC9"/>
    <w:rsid w:val="004F763F"/>
    <w:rsid w:val="00545126"/>
    <w:rsid w:val="00B81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63F"/>
  </w:style>
  <w:style w:type="paragraph" w:styleId="Heading1">
    <w:name w:val="heading 1"/>
    <w:basedOn w:val="Normal"/>
    <w:link w:val="Heading1Char"/>
    <w:uiPriority w:val="9"/>
    <w:qFormat/>
    <w:rsid w:val="005451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1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45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51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51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51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5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14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8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0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64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40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57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6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85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5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9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76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5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7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1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1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53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93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11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7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0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96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55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2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04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96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8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7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40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13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50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48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3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78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28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8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53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72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6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61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38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3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48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0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75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7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8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que-addfirst-method-in-java-with-examples/" TargetMode="External"/><Relationship Id="rId13" Type="http://schemas.openxmlformats.org/officeDocument/2006/relationships/hyperlink" Target="https://www.geeksforgeeks.org/deque-iterator-method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eque-add-method-in-java/" TargetMode="External"/><Relationship Id="rId12" Type="http://schemas.openxmlformats.org/officeDocument/2006/relationships/hyperlink" Target="https://www.geeksforgeeks.org/deque-offerlast-method-in-jav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tack/" TargetMode="External"/><Relationship Id="rId11" Type="http://schemas.openxmlformats.org/officeDocument/2006/relationships/hyperlink" Target="https://www.geeksforgeeks.org/deque-offerfirst-method-in-java/" TargetMode="External"/><Relationship Id="rId5" Type="http://schemas.openxmlformats.org/officeDocument/2006/relationships/hyperlink" Target="https://www.geeksforgeeks.org/queu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deque-offer-method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eque-addlast-method-in-java/" TargetMode="External"/><Relationship Id="rId14" Type="http://schemas.openxmlformats.org/officeDocument/2006/relationships/hyperlink" Target="https://www.geeksforgeeks.org/deque-descendingiterator-method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2019-11-06T23:53:00Z</dcterms:created>
  <dcterms:modified xsi:type="dcterms:W3CDTF">2019-11-07T00:05:00Z</dcterms:modified>
</cp:coreProperties>
</file>