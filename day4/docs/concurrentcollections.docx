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4A" w:rsidRPr="002B7833" w:rsidRDefault="00C54B4A" w:rsidP="00C54B4A">
      <w:pPr>
        <w:spacing w:after="164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9"/>
          <w:szCs w:val="31"/>
        </w:rPr>
      </w:pPr>
      <w:r w:rsidRPr="002B7833">
        <w:rPr>
          <w:rFonts w:ascii="Times New Roman" w:eastAsia="Times New Roman" w:hAnsi="Times New Roman" w:cs="Times New Roman"/>
          <w:kern w:val="36"/>
          <w:sz w:val="39"/>
          <w:szCs w:val="31"/>
        </w:rPr>
        <w:t>Difference between Traditional Collections and Concurrent Collections in java</w:t>
      </w:r>
    </w:p>
    <w:p w:rsidR="00C54B4A" w:rsidRPr="002B7833" w:rsidRDefault="00C54B4A" w:rsidP="00C54B4A">
      <w:pPr>
        <w:spacing w:after="0" w:line="240" w:lineRule="auto"/>
        <w:textAlignment w:val="baseline"/>
        <w:rPr>
          <w:rFonts w:ascii="Arial" w:eastAsia="Times New Roman" w:hAnsi="Arial" w:cs="Arial"/>
          <w:sz w:val="26"/>
          <w:szCs w:val="18"/>
        </w:rPr>
      </w:pPr>
      <w:r w:rsidRPr="002B7833">
        <w:rPr>
          <w:rFonts w:ascii="Arial" w:eastAsia="Times New Roman" w:hAnsi="Arial" w:cs="Arial"/>
          <w:sz w:val="26"/>
          <w:szCs w:val="18"/>
        </w:rPr>
        <w:t xml:space="preserve">We all know about </w:t>
      </w:r>
      <w:proofErr w:type="spellStart"/>
      <w:r w:rsidRPr="002B7833">
        <w:rPr>
          <w:rFonts w:ascii="Arial" w:eastAsia="Times New Roman" w:hAnsi="Arial" w:cs="Arial"/>
          <w:sz w:val="26"/>
          <w:szCs w:val="18"/>
        </w:rPr>
        <w:t>about</w:t>
      </w:r>
      <w:proofErr w:type="spellEnd"/>
      <w:r w:rsidRPr="002B7833">
        <w:rPr>
          <w:rFonts w:ascii="Arial" w:eastAsia="Times New Roman" w:hAnsi="Arial" w:cs="Arial"/>
          <w:sz w:val="26"/>
          <w:szCs w:val="18"/>
        </w:rPr>
        <w:t xml:space="preserve"> Traditional Collections </w:t>
      </w:r>
      <w:proofErr w:type="gramStart"/>
      <w:r w:rsidRPr="002B7833">
        <w:rPr>
          <w:rFonts w:ascii="Arial" w:eastAsia="Times New Roman" w:hAnsi="Arial" w:cs="Arial"/>
          <w:sz w:val="26"/>
          <w:szCs w:val="18"/>
        </w:rPr>
        <w:t>( i.e</w:t>
      </w:r>
      <w:proofErr w:type="gramEnd"/>
      <w:r w:rsidRPr="002B7833">
        <w:rPr>
          <w:rFonts w:ascii="Arial" w:eastAsia="Times New Roman" w:hAnsi="Arial" w:cs="Arial"/>
          <w:sz w:val="26"/>
          <w:szCs w:val="18"/>
        </w:rPr>
        <w:t>. </w:t>
      </w:r>
      <w:hyperlink r:id="rId5" w:history="1">
        <w:r w:rsidRPr="002B7833">
          <w:rPr>
            <w:rFonts w:ascii="Arial" w:eastAsia="Times New Roman" w:hAnsi="Arial" w:cs="Arial"/>
            <w:color w:val="EC4E20"/>
            <w:sz w:val="26"/>
          </w:rPr>
          <w:t>List</w:t>
        </w:r>
      </w:hyperlink>
      <w:r w:rsidRPr="002B7833">
        <w:rPr>
          <w:rFonts w:ascii="Arial" w:eastAsia="Times New Roman" w:hAnsi="Arial" w:cs="Arial"/>
          <w:sz w:val="26"/>
          <w:szCs w:val="18"/>
        </w:rPr>
        <w:t>, </w:t>
      </w:r>
      <w:hyperlink r:id="rId6" w:history="1">
        <w:r w:rsidRPr="002B7833">
          <w:rPr>
            <w:rFonts w:ascii="Arial" w:eastAsia="Times New Roman" w:hAnsi="Arial" w:cs="Arial"/>
            <w:color w:val="EC4E20"/>
            <w:sz w:val="26"/>
          </w:rPr>
          <w:t>Set</w:t>
        </w:r>
      </w:hyperlink>
      <w:r w:rsidRPr="002B7833">
        <w:rPr>
          <w:rFonts w:ascii="Arial" w:eastAsia="Times New Roman" w:hAnsi="Arial" w:cs="Arial"/>
          <w:sz w:val="26"/>
          <w:szCs w:val="18"/>
        </w:rPr>
        <w:t>, </w:t>
      </w:r>
      <w:hyperlink r:id="rId7" w:history="1">
        <w:r w:rsidRPr="002B7833">
          <w:rPr>
            <w:rFonts w:ascii="Arial" w:eastAsia="Times New Roman" w:hAnsi="Arial" w:cs="Arial"/>
            <w:color w:val="EC4E20"/>
            <w:sz w:val="26"/>
          </w:rPr>
          <w:t>Queue</w:t>
        </w:r>
      </w:hyperlink>
      <w:r w:rsidRPr="002B7833">
        <w:rPr>
          <w:rFonts w:ascii="Arial" w:eastAsia="Times New Roman" w:hAnsi="Arial" w:cs="Arial"/>
          <w:sz w:val="26"/>
          <w:szCs w:val="18"/>
        </w:rPr>
        <w:t xml:space="preserve"> and its implemented Classes) and Concurrent Collection (i.e. </w:t>
      </w:r>
      <w:proofErr w:type="spellStart"/>
      <w:r w:rsidRPr="002B7833">
        <w:rPr>
          <w:rFonts w:ascii="Arial" w:eastAsia="Times New Roman" w:hAnsi="Arial" w:cs="Arial"/>
          <w:sz w:val="26"/>
          <w:szCs w:val="18"/>
        </w:rPr>
        <w:t>ConcurrentMap</w:t>
      </w:r>
      <w:proofErr w:type="spellEnd"/>
      <w:r w:rsidRPr="002B7833">
        <w:rPr>
          <w:rFonts w:ascii="Arial" w:eastAsia="Times New Roman" w:hAnsi="Arial" w:cs="Arial"/>
          <w:sz w:val="26"/>
          <w:szCs w:val="18"/>
        </w:rPr>
        <w:t xml:space="preserve"> interface, </w:t>
      </w:r>
      <w:proofErr w:type="spellStart"/>
      <w:r w:rsidRPr="002B7833">
        <w:rPr>
          <w:rFonts w:ascii="Arial" w:eastAsia="Times New Roman" w:hAnsi="Arial" w:cs="Arial"/>
          <w:sz w:val="26"/>
          <w:szCs w:val="18"/>
        </w:rPr>
        <w:t>ConcurrentHashMap</w:t>
      </w:r>
      <w:proofErr w:type="spellEnd"/>
      <w:r w:rsidRPr="002B7833">
        <w:rPr>
          <w:rFonts w:ascii="Arial" w:eastAsia="Times New Roman" w:hAnsi="Arial" w:cs="Arial"/>
          <w:sz w:val="26"/>
          <w:szCs w:val="18"/>
        </w:rPr>
        <w:t xml:space="preserve"> class, </w:t>
      </w:r>
      <w:proofErr w:type="spellStart"/>
      <w:r w:rsidRPr="002B7833">
        <w:rPr>
          <w:rFonts w:ascii="Arial" w:eastAsia="Times New Roman" w:hAnsi="Arial" w:cs="Arial"/>
          <w:sz w:val="26"/>
          <w:szCs w:val="18"/>
        </w:rPr>
        <w:t>CopyOnWriteArrayList</w:t>
      </w:r>
      <w:proofErr w:type="spellEnd"/>
      <w:r w:rsidRPr="002B7833">
        <w:rPr>
          <w:rFonts w:ascii="Arial" w:eastAsia="Times New Roman" w:hAnsi="Arial" w:cs="Arial"/>
          <w:sz w:val="26"/>
          <w:szCs w:val="18"/>
        </w:rPr>
        <w:t xml:space="preserve"> class etc). In these two Collections, there are few differences like:</w:t>
      </w:r>
    </w:p>
    <w:p w:rsidR="002B7833" w:rsidRPr="002B7833" w:rsidRDefault="002B7833" w:rsidP="00C54B4A">
      <w:pPr>
        <w:spacing w:after="0" w:line="240" w:lineRule="auto"/>
        <w:textAlignment w:val="baseline"/>
        <w:rPr>
          <w:rFonts w:ascii="Arial" w:eastAsia="Times New Roman" w:hAnsi="Arial" w:cs="Arial"/>
          <w:sz w:val="26"/>
          <w:szCs w:val="18"/>
        </w:rPr>
      </w:pPr>
    </w:p>
    <w:p w:rsidR="00C54B4A" w:rsidRPr="002B7833" w:rsidRDefault="00C54B4A" w:rsidP="00C54B4A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26"/>
          <w:szCs w:val="18"/>
        </w:rPr>
      </w:pPr>
      <w:r w:rsidRPr="002B7833">
        <w:rPr>
          <w:rFonts w:ascii="Arial" w:eastAsia="Times New Roman" w:hAnsi="Arial" w:cs="Arial"/>
          <w:sz w:val="26"/>
          <w:szCs w:val="18"/>
        </w:rPr>
        <w:t>Most of the Classes which are present in </w:t>
      </w:r>
      <w:r w:rsidRPr="002B7833">
        <w:rPr>
          <w:rFonts w:ascii="Arial" w:eastAsia="Times New Roman" w:hAnsi="Arial" w:cs="Arial"/>
          <w:b/>
          <w:bCs/>
          <w:sz w:val="26"/>
        </w:rPr>
        <w:t>Traditional Collections (</w:t>
      </w:r>
      <w:proofErr w:type="spellStart"/>
      <w:r w:rsidRPr="002B7833">
        <w:rPr>
          <w:rFonts w:ascii="Arial" w:eastAsia="Times New Roman" w:hAnsi="Arial" w:cs="Arial"/>
          <w:b/>
          <w:bCs/>
          <w:sz w:val="26"/>
        </w:rPr>
        <w:t>i.e</w:t>
      </w:r>
      <w:proofErr w:type="spellEnd"/>
      <w:r w:rsidRPr="002B7833">
        <w:rPr>
          <w:rFonts w:ascii="Arial" w:eastAsia="Times New Roman" w:hAnsi="Arial" w:cs="Arial"/>
          <w:b/>
          <w:bCs/>
          <w:sz w:val="26"/>
        </w:rPr>
        <w:t> </w:t>
      </w:r>
      <w:proofErr w:type="spellStart"/>
      <w:r w:rsidR="002D12D1" w:rsidRPr="002B7833">
        <w:rPr>
          <w:rFonts w:ascii="Arial" w:eastAsia="Times New Roman" w:hAnsi="Arial" w:cs="Arial"/>
          <w:b/>
          <w:bCs/>
          <w:sz w:val="26"/>
        </w:rPr>
        <w:fldChar w:fldCharType="begin"/>
      </w:r>
      <w:r w:rsidRPr="002B7833">
        <w:rPr>
          <w:rFonts w:ascii="Arial" w:eastAsia="Times New Roman" w:hAnsi="Arial" w:cs="Arial"/>
          <w:b/>
          <w:bCs/>
          <w:sz w:val="26"/>
        </w:rPr>
        <w:instrText xml:space="preserve"> HYPERLINK "https://www.geeksforgeeks.org/arraylist-in-java/" </w:instrText>
      </w:r>
      <w:r w:rsidR="002D12D1" w:rsidRPr="002B7833">
        <w:rPr>
          <w:rFonts w:ascii="Arial" w:eastAsia="Times New Roman" w:hAnsi="Arial" w:cs="Arial"/>
          <w:b/>
          <w:bCs/>
          <w:sz w:val="26"/>
        </w:rPr>
        <w:fldChar w:fldCharType="separate"/>
      </w:r>
      <w:r w:rsidRPr="002B7833">
        <w:rPr>
          <w:rFonts w:ascii="Arial" w:eastAsia="Times New Roman" w:hAnsi="Arial" w:cs="Arial"/>
          <w:b/>
          <w:bCs/>
          <w:color w:val="EC4E20"/>
          <w:sz w:val="26"/>
        </w:rPr>
        <w:t>ArrayList</w:t>
      </w:r>
      <w:proofErr w:type="spellEnd"/>
      <w:r w:rsidR="002D12D1" w:rsidRPr="002B7833">
        <w:rPr>
          <w:rFonts w:ascii="Arial" w:eastAsia="Times New Roman" w:hAnsi="Arial" w:cs="Arial"/>
          <w:b/>
          <w:bCs/>
          <w:sz w:val="26"/>
        </w:rPr>
        <w:fldChar w:fldCharType="end"/>
      </w:r>
      <w:r w:rsidRPr="002B7833">
        <w:rPr>
          <w:rFonts w:ascii="Arial" w:eastAsia="Times New Roman" w:hAnsi="Arial" w:cs="Arial"/>
          <w:b/>
          <w:bCs/>
          <w:sz w:val="26"/>
        </w:rPr>
        <w:t>, </w:t>
      </w:r>
      <w:proofErr w:type="spellStart"/>
      <w:r w:rsidR="002D12D1" w:rsidRPr="002B7833">
        <w:rPr>
          <w:rFonts w:ascii="Arial" w:eastAsia="Times New Roman" w:hAnsi="Arial" w:cs="Arial"/>
          <w:b/>
          <w:bCs/>
          <w:sz w:val="26"/>
        </w:rPr>
        <w:fldChar w:fldCharType="begin"/>
      </w:r>
      <w:r w:rsidRPr="002B7833">
        <w:rPr>
          <w:rFonts w:ascii="Arial" w:eastAsia="Times New Roman" w:hAnsi="Arial" w:cs="Arial"/>
          <w:b/>
          <w:bCs/>
          <w:sz w:val="26"/>
        </w:rPr>
        <w:instrText xml:space="preserve"> HYPERLINK "https://www.geeksforgeeks.org/linked-list-in-java/" </w:instrText>
      </w:r>
      <w:r w:rsidR="002D12D1" w:rsidRPr="002B7833">
        <w:rPr>
          <w:rFonts w:ascii="Arial" w:eastAsia="Times New Roman" w:hAnsi="Arial" w:cs="Arial"/>
          <w:b/>
          <w:bCs/>
          <w:sz w:val="26"/>
        </w:rPr>
        <w:fldChar w:fldCharType="separate"/>
      </w:r>
      <w:r w:rsidRPr="002B7833">
        <w:rPr>
          <w:rFonts w:ascii="Arial" w:eastAsia="Times New Roman" w:hAnsi="Arial" w:cs="Arial"/>
          <w:b/>
          <w:bCs/>
          <w:color w:val="EC4E20"/>
          <w:sz w:val="26"/>
        </w:rPr>
        <w:t>LinkedList</w:t>
      </w:r>
      <w:proofErr w:type="spellEnd"/>
      <w:r w:rsidR="002D12D1" w:rsidRPr="002B7833">
        <w:rPr>
          <w:rFonts w:ascii="Arial" w:eastAsia="Times New Roman" w:hAnsi="Arial" w:cs="Arial"/>
          <w:b/>
          <w:bCs/>
          <w:sz w:val="26"/>
        </w:rPr>
        <w:fldChar w:fldCharType="end"/>
      </w:r>
      <w:r w:rsidRPr="002B7833">
        <w:rPr>
          <w:rFonts w:ascii="Arial" w:eastAsia="Times New Roman" w:hAnsi="Arial" w:cs="Arial"/>
          <w:b/>
          <w:bCs/>
          <w:sz w:val="26"/>
        </w:rPr>
        <w:t>, </w:t>
      </w:r>
      <w:proofErr w:type="spellStart"/>
      <w:r w:rsidR="002D12D1" w:rsidRPr="002B7833">
        <w:rPr>
          <w:rFonts w:ascii="Arial" w:eastAsia="Times New Roman" w:hAnsi="Arial" w:cs="Arial"/>
          <w:b/>
          <w:bCs/>
          <w:sz w:val="26"/>
        </w:rPr>
        <w:fldChar w:fldCharType="begin"/>
      </w:r>
      <w:r w:rsidRPr="002B7833">
        <w:rPr>
          <w:rFonts w:ascii="Arial" w:eastAsia="Times New Roman" w:hAnsi="Arial" w:cs="Arial"/>
          <w:b/>
          <w:bCs/>
          <w:sz w:val="26"/>
        </w:rPr>
        <w:instrText xml:space="preserve"> HYPERLINK "https://www.geeksforgeeks.org/hashmap-treemap-java/" </w:instrText>
      </w:r>
      <w:r w:rsidR="002D12D1" w:rsidRPr="002B7833">
        <w:rPr>
          <w:rFonts w:ascii="Arial" w:eastAsia="Times New Roman" w:hAnsi="Arial" w:cs="Arial"/>
          <w:b/>
          <w:bCs/>
          <w:sz w:val="26"/>
        </w:rPr>
        <w:fldChar w:fldCharType="separate"/>
      </w:r>
      <w:r w:rsidRPr="002B7833">
        <w:rPr>
          <w:rFonts w:ascii="Arial" w:eastAsia="Times New Roman" w:hAnsi="Arial" w:cs="Arial"/>
          <w:b/>
          <w:bCs/>
          <w:color w:val="EC4E20"/>
          <w:sz w:val="26"/>
        </w:rPr>
        <w:t>HashMap</w:t>
      </w:r>
      <w:proofErr w:type="spellEnd"/>
      <w:r w:rsidR="002D12D1" w:rsidRPr="002B7833">
        <w:rPr>
          <w:rFonts w:ascii="Arial" w:eastAsia="Times New Roman" w:hAnsi="Arial" w:cs="Arial"/>
          <w:b/>
          <w:bCs/>
          <w:sz w:val="26"/>
        </w:rPr>
        <w:fldChar w:fldCharType="end"/>
      </w:r>
      <w:r w:rsidRPr="002B7833">
        <w:rPr>
          <w:rFonts w:ascii="Arial" w:eastAsia="Times New Roman" w:hAnsi="Arial" w:cs="Arial"/>
          <w:b/>
          <w:bCs/>
          <w:sz w:val="26"/>
        </w:rPr>
        <w:t> etc)</w:t>
      </w:r>
      <w:r w:rsidRPr="002B7833">
        <w:rPr>
          <w:rFonts w:ascii="Arial" w:eastAsia="Times New Roman" w:hAnsi="Arial" w:cs="Arial"/>
          <w:sz w:val="26"/>
          <w:szCs w:val="18"/>
        </w:rPr>
        <w:t xml:space="preserve"> are non-synchronized in nature and Hence there is no thread-safety. But </w:t>
      </w:r>
      <w:proofErr w:type="gramStart"/>
      <w:r w:rsidRPr="002B7833">
        <w:rPr>
          <w:rFonts w:ascii="Arial" w:eastAsia="Times New Roman" w:hAnsi="Arial" w:cs="Arial"/>
          <w:sz w:val="26"/>
          <w:szCs w:val="18"/>
        </w:rPr>
        <w:t>All</w:t>
      </w:r>
      <w:proofErr w:type="gramEnd"/>
      <w:r w:rsidRPr="002B7833">
        <w:rPr>
          <w:rFonts w:ascii="Arial" w:eastAsia="Times New Roman" w:hAnsi="Arial" w:cs="Arial"/>
          <w:sz w:val="26"/>
          <w:szCs w:val="18"/>
        </w:rPr>
        <w:t xml:space="preserve"> the classes present in Concurrent Collections are synchronized in nature. Therefore </w:t>
      </w:r>
      <w:proofErr w:type="gramStart"/>
      <w:r w:rsidRPr="002B7833">
        <w:rPr>
          <w:rFonts w:ascii="Arial" w:eastAsia="Times New Roman" w:hAnsi="Arial" w:cs="Arial"/>
          <w:sz w:val="26"/>
          <w:szCs w:val="18"/>
        </w:rPr>
        <w:t>In</w:t>
      </w:r>
      <w:proofErr w:type="gramEnd"/>
      <w:r w:rsidRPr="002B7833">
        <w:rPr>
          <w:rFonts w:ascii="Arial" w:eastAsia="Times New Roman" w:hAnsi="Arial" w:cs="Arial"/>
          <w:sz w:val="26"/>
          <w:szCs w:val="18"/>
        </w:rPr>
        <w:t xml:space="preserve"> Concurrent classes, we </w:t>
      </w:r>
      <w:proofErr w:type="spellStart"/>
      <w:r w:rsidRPr="002B7833">
        <w:rPr>
          <w:rFonts w:ascii="Arial" w:eastAsia="Times New Roman" w:hAnsi="Arial" w:cs="Arial"/>
          <w:sz w:val="26"/>
          <w:szCs w:val="18"/>
        </w:rPr>
        <w:t>dont</w:t>
      </w:r>
      <w:proofErr w:type="spellEnd"/>
      <w:r w:rsidRPr="002B7833">
        <w:rPr>
          <w:rFonts w:ascii="Arial" w:eastAsia="Times New Roman" w:hAnsi="Arial" w:cs="Arial"/>
          <w:sz w:val="26"/>
          <w:szCs w:val="18"/>
        </w:rPr>
        <w:t xml:space="preserve"> have to take care about Thread-safety.</w:t>
      </w:r>
    </w:p>
    <w:p w:rsidR="002B7833" w:rsidRPr="002B7833" w:rsidRDefault="002B7833" w:rsidP="002B7833">
      <w:pPr>
        <w:spacing w:after="0" w:line="240" w:lineRule="auto"/>
        <w:ind w:left="393"/>
        <w:textAlignment w:val="baseline"/>
        <w:rPr>
          <w:rFonts w:ascii="Arial" w:eastAsia="Times New Roman" w:hAnsi="Arial" w:cs="Arial"/>
          <w:sz w:val="26"/>
          <w:szCs w:val="18"/>
        </w:rPr>
      </w:pPr>
    </w:p>
    <w:p w:rsidR="00C54B4A" w:rsidRDefault="00C54B4A" w:rsidP="00C54B4A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26"/>
          <w:szCs w:val="18"/>
        </w:rPr>
      </w:pPr>
      <w:r w:rsidRPr="002B7833">
        <w:rPr>
          <w:rFonts w:ascii="Arial" w:eastAsia="Times New Roman" w:hAnsi="Arial" w:cs="Arial"/>
          <w:sz w:val="26"/>
          <w:szCs w:val="18"/>
        </w:rPr>
        <w:t>While Traditional Collections also have </w:t>
      </w:r>
      <w:r w:rsidRPr="002B7833">
        <w:rPr>
          <w:rFonts w:ascii="Arial" w:eastAsia="Times New Roman" w:hAnsi="Arial" w:cs="Arial"/>
          <w:b/>
          <w:bCs/>
          <w:sz w:val="26"/>
        </w:rPr>
        <w:t>some classes (like </w:t>
      </w:r>
      <w:hyperlink r:id="rId8" w:history="1">
        <w:r w:rsidRPr="002B7833">
          <w:rPr>
            <w:rFonts w:ascii="Arial" w:eastAsia="Times New Roman" w:hAnsi="Arial" w:cs="Arial"/>
            <w:b/>
            <w:bCs/>
            <w:color w:val="EC4E20"/>
            <w:sz w:val="26"/>
          </w:rPr>
          <w:t>Vector</w:t>
        </w:r>
      </w:hyperlink>
      <w:r w:rsidRPr="002B7833">
        <w:rPr>
          <w:rFonts w:ascii="Arial" w:eastAsia="Times New Roman" w:hAnsi="Arial" w:cs="Arial"/>
          <w:b/>
          <w:bCs/>
          <w:sz w:val="26"/>
        </w:rPr>
        <w:t>, </w:t>
      </w:r>
      <w:hyperlink r:id="rId9" w:history="1">
        <w:r w:rsidRPr="002B7833">
          <w:rPr>
            <w:rFonts w:ascii="Arial" w:eastAsia="Times New Roman" w:hAnsi="Arial" w:cs="Arial"/>
            <w:b/>
            <w:bCs/>
            <w:color w:val="EC4E20"/>
            <w:sz w:val="26"/>
          </w:rPr>
          <w:t>Stack</w:t>
        </w:r>
      </w:hyperlink>
      <w:r w:rsidRPr="002B7833">
        <w:rPr>
          <w:rFonts w:ascii="Arial" w:eastAsia="Times New Roman" w:hAnsi="Arial" w:cs="Arial"/>
          <w:b/>
          <w:bCs/>
          <w:sz w:val="26"/>
        </w:rPr>
        <w:t> etc)</w:t>
      </w:r>
      <w:r w:rsidRPr="002B7833">
        <w:rPr>
          <w:rFonts w:ascii="Arial" w:eastAsia="Times New Roman" w:hAnsi="Arial" w:cs="Arial"/>
          <w:sz w:val="26"/>
          <w:szCs w:val="18"/>
        </w:rPr>
        <w:t> which are synchronized in nature and Traditional Collections also have </w:t>
      </w:r>
      <w:proofErr w:type="spellStart"/>
      <w:r w:rsidRPr="002B7833">
        <w:rPr>
          <w:rFonts w:ascii="Arial" w:eastAsia="Times New Roman" w:hAnsi="Arial" w:cs="Arial"/>
          <w:b/>
          <w:bCs/>
          <w:sz w:val="26"/>
        </w:rPr>
        <w:t>SynchronizedSet</w:t>
      </w:r>
      <w:proofErr w:type="spellEnd"/>
      <w:r w:rsidRPr="002B7833">
        <w:rPr>
          <w:rFonts w:ascii="Arial" w:eastAsia="Times New Roman" w:hAnsi="Arial" w:cs="Arial"/>
          <w:b/>
          <w:bCs/>
          <w:sz w:val="26"/>
        </w:rPr>
        <w:t xml:space="preserve">, </w:t>
      </w:r>
      <w:proofErr w:type="spellStart"/>
      <w:r w:rsidRPr="002B7833">
        <w:rPr>
          <w:rFonts w:ascii="Arial" w:eastAsia="Times New Roman" w:hAnsi="Arial" w:cs="Arial"/>
          <w:b/>
          <w:bCs/>
          <w:sz w:val="26"/>
        </w:rPr>
        <w:t>SynchronizedList</w:t>
      </w:r>
      <w:proofErr w:type="spellEnd"/>
      <w:r w:rsidRPr="002B7833">
        <w:rPr>
          <w:rFonts w:ascii="Arial" w:eastAsia="Times New Roman" w:hAnsi="Arial" w:cs="Arial"/>
          <w:b/>
          <w:bCs/>
          <w:sz w:val="26"/>
        </w:rPr>
        <w:t xml:space="preserve">, </w:t>
      </w:r>
      <w:proofErr w:type="spellStart"/>
      <w:r w:rsidRPr="002B7833">
        <w:rPr>
          <w:rFonts w:ascii="Arial" w:eastAsia="Times New Roman" w:hAnsi="Arial" w:cs="Arial"/>
          <w:b/>
          <w:bCs/>
          <w:sz w:val="26"/>
        </w:rPr>
        <w:t>SynchronizedMap</w:t>
      </w:r>
      <w:proofErr w:type="spellEnd"/>
      <w:r w:rsidRPr="002B7833">
        <w:rPr>
          <w:rFonts w:ascii="Arial" w:eastAsia="Times New Roman" w:hAnsi="Arial" w:cs="Arial"/>
          <w:sz w:val="26"/>
          <w:szCs w:val="18"/>
        </w:rPr>
        <w:t> methods through which we can get Synchronized version of non-synchronized objects. But these above Synchronized classes are not good in terms of performance because of wide-locking mechanism .Whereas Concurrent Collections classes performance are relatively high than Traditional Collections classes.</w:t>
      </w:r>
    </w:p>
    <w:p w:rsidR="002B7833" w:rsidRDefault="002B7833" w:rsidP="002B7833">
      <w:pPr>
        <w:pStyle w:val="ListParagraph"/>
        <w:rPr>
          <w:rFonts w:ascii="Arial" w:eastAsia="Times New Roman" w:hAnsi="Arial" w:cs="Arial"/>
          <w:sz w:val="26"/>
          <w:szCs w:val="18"/>
        </w:rPr>
      </w:pPr>
    </w:p>
    <w:p w:rsidR="002B7833" w:rsidRPr="002B7833" w:rsidRDefault="002B7833" w:rsidP="002B7833">
      <w:pPr>
        <w:spacing w:after="0" w:line="240" w:lineRule="auto"/>
        <w:ind w:left="393"/>
        <w:textAlignment w:val="baseline"/>
        <w:rPr>
          <w:rFonts w:ascii="Arial" w:eastAsia="Times New Roman" w:hAnsi="Arial" w:cs="Arial"/>
          <w:sz w:val="26"/>
          <w:szCs w:val="18"/>
        </w:rPr>
      </w:pPr>
    </w:p>
    <w:p w:rsidR="00C54B4A" w:rsidRDefault="00C54B4A" w:rsidP="00C54B4A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26"/>
          <w:szCs w:val="18"/>
        </w:rPr>
      </w:pPr>
      <w:r w:rsidRPr="002B7833">
        <w:rPr>
          <w:rFonts w:ascii="Arial" w:eastAsia="Times New Roman" w:hAnsi="Arial" w:cs="Arial"/>
          <w:sz w:val="26"/>
          <w:szCs w:val="18"/>
        </w:rPr>
        <w:t xml:space="preserve">In the Traditional Collections, if a thread is iterating a Collection object and if another thread </w:t>
      </w:r>
      <w:proofErr w:type="gramStart"/>
      <w:r w:rsidRPr="002B7833">
        <w:rPr>
          <w:rFonts w:ascii="Arial" w:eastAsia="Times New Roman" w:hAnsi="Arial" w:cs="Arial"/>
          <w:sz w:val="26"/>
          <w:szCs w:val="18"/>
        </w:rPr>
        <w:t>try</w:t>
      </w:r>
      <w:proofErr w:type="gramEnd"/>
      <w:r w:rsidRPr="002B7833">
        <w:rPr>
          <w:rFonts w:ascii="Arial" w:eastAsia="Times New Roman" w:hAnsi="Arial" w:cs="Arial"/>
          <w:sz w:val="26"/>
          <w:szCs w:val="18"/>
        </w:rPr>
        <w:t xml:space="preserve"> to add new element in that iterating object simultaneously then we will get </w:t>
      </w:r>
      <w:proofErr w:type="spellStart"/>
      <w:r w:rsidRPr="002B7833">
        <w:rPr>
          <w:rFonts w:ascii="Arial" w:eastAsia="Times New Roman" w:hAnsi="Arial" w:cs="Arial"/>
          <w:b/>
          <w:bCs/>
          <w:sz w:val="26"/>
        </w:rPr>
        <w:t>RuntimeException</w:t>
      </w:r>
      <w:proofErr w:type="spellEnd"/>
      <w:r w:rsidRPr="002B7833">
        <w:rPr>
          <w:rFonts w:ascii="Arial" w:eastAsia="Times New Roman" w:hAnsi="Arial" w:cs="Arial"/>
          <w:b/>
          <w:bCs/>
          <w:sz w:val="26"/>
        </w:rPr>
        <w:t xml:space="preserve"> </w:t>
      </w:r>
      <w:proofErr w:type="spellStart"/>
      <w:r w:rsidRPr="002B7833">
        <w:rPr>
          <w:rFonts w:ascii="Arial" w:eastAsia="Times New Roman" w:hAnsi="Arial" w:cs="Arial"/>
          <w:b/>
          <w:bCs/>
          <w:sz w:val="26"/>
        </w:rPr>
        <w:t>ConcurrentModificationException</w:t>
      </w:r>
      <w:proofErr w:type="spellEnd"/>
      <w:r w:rsidRPr="002B7833">
        <w:rPr>
          <w:rFonts w:ascii="Arial" w:eastAsia="Times New Roman" w:hAnsi="Arial" w:cs="Arial"/>
          <w:sz w:val="26"/>
          <w:szCs w:val="18"/>
        </w:rPr>
        <w:t xml:space="preserve">. Whereas In the above case, we will not get any Runtime Exception if we are </w:t>
      </w:r>
      <w:proofErr w:type="gramStart"/>
      <w:r w:rsidRPr="002B7833">
        <w:rPr>
          <w:rFonts w:ascii="Arial" w:eastAsia="Times New Roman" w:hAnsi="Arial" w:cs="Arial"/>
          <w:sz w:val="26"/>
          <w:szCs w:val="18"/>
        </w:rPr>
        <w:t>Working</w:t>
      </w:r>
      <w:proofErr w:type="gramEnd"/>
      <w:r w:rsidRPr="002B7833">
        <w:rPr>
          <w:rFonts w:ascii="Arial" w:eastAsia="Times New Roman" w:hAnsi="Arial" w:cs="Arial"/>
          <w:sz w:val="26"/>
          <w:szCs w:val="18"/>
        </w:rPr>
        <w:t xml:space="preserve"> with Concurrent Collections Classes.</w:t>
      </w:r>
    </w:p>
    <w:p w:rsidR="002B7833" w:rsidRPr="002B7833" w:rsidRDefault="002B7833" w:rsidP="002B7833">
      <w:pPr>
        <w:spacing w:after="0" w:line="240" w:lineRule="auto"/>
        <w:ind w:left="393"/>
        <w:textAlignment w:val="baseline"/>
        <w:rPr>
          <w:rFonts w:ascii="Arial" w:eastAsia="Times New Roman" w:hAnsi="Arial" w:cs="Arial"/>
          <w:sz w:val="26"/>
          <w:szCs w:val="18"/>
        </w:rPr>
      </w:pPr>
    </w:p>
    <w:p w:rsidR="00C54B4A" w:rsidRPr="002B7833" w:rsidRDefault="00C54B4A" w:rsidP="00C54B4A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26"/>
          <w:szCs w:val="18"/>
        </w:rPr>
      </w:pPr>
      <w:proofErr w:type="gramStart"/>
      <w:r w:rsidRPr="002B7833">
        <w:rPr>
          <w:rFonts w:ascii="Arial" w:eastAsia="Times New Roman" w:hAnsi="Arial" w:cs="Arial"/>
          <w:sz w:val="26"/>
          <w:szCs w:val="18"/>
        </w:rPr>
        <w:t>Traditional Collections classes is</w:t>
      </w:r>
      <w:proofErr w:type="gramEnd"/>
      <w:r w:rsidRPr="002B7833">
        <w:rPr>
          <w:rFonts w:ascii="Arial" w:eastAsia="Times New Roman" w:hAnsi="Arial" w:cs="Arial"/>
          <w:sz w:val="26"/>
          <w:szCs w:val="18"/>
        </w:rPr>
        <w:t xml:space="preserve"> good choice if we are not dealing with thread in our application. </w:t>
      </w:r>
      <w:proofErr w:type="gramStart"/>
      <w:r w:rsidRPr="002B7833">
        <w:rPr>
          <w:rFonts w:ascii="Arial" w:eastAsia="Times New Roman" w:hAnsi="Arial" w:cs="Arial"/>
          <w:sz w:val="26"/>
          <w:szCs w:val="18"/>
        </w:rPr>
        <w:t>whereas</w:t>
      </w:r>
      <w:proofErr w:type="gramEnd"/>
      <w:r w:rsidRPr="002B7833">
        <w:rPr>
          <w:rFonts w:ascii="Arial" w:eastAsia="Times New Roman" w:hAnsi="Arial" w:cs="Arial"/>
          <w:sz w:val="26"/>
          <w:szCs w:val="18"/>
        </w:rPr>
        <w:t xml:space="preserve"> because of the Concurrent/Synchronized Collection we can use multiple Threads which are dealing with Collections Object. Therefore Concurrent Collections are best choice if we are dealing Multiple Threads in our application.</w:t>
      </w:r>
    </w:p>
    <w:p w:rsidR="002D12D1" w:rsidRPr="002B7833" w:rsidRDefault="002D12D1">
      <w:pPr>
        <w:rPr>
          <w:sz w:val="30"/>
        </w:rPr>
      </w:pPr>
    </w:p>
    <w:p w:rsidR="00051704" w:rsidRPr="002B7833" w:rsidRDefault="00051704">
      <w:pPr>
        <w:rPr>
          <w:sz w:val="30"/>
        </w:rPr>
      </w:pPr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  <w:r w:rsidRPr="002B7833">
        <w:rPr>
          <w:rFonts w:ascii="Arial" w:eastAsia="Times New Roman" w:hAnsi="Arial" w:cs="Arial"/>
          <w:b/>
          <w:bCs/>
          <w:color w:val="000000"/>
          <w:sz w:val="26"/>
          <w:szCs w:val="18"/>
          <w:u w:val="single"/>
        </w:rPr>
        <w:t xml:space="preserve">1. </w:t>
      </w:r>
      <w:proofErr w:type="spellStart"/>
      <w:r w:rsidRPr="002B7833">
        <w:rPr>
          <w:rFonts w:ascii="Arial" w:eastAsia="Times New Roman" w:hAnsi="Arial" w:cs="Arial"/>
          <w:b/>
          <w:bCs/>
          <w:color w:val="000000"/>
          <w:sz w:val="26"/>
          <w:szCs w:val="18"/>
          <w:u w:val="single"/>
        </w:rPr>
        <w:t>ConcurrentHashMap</w:t>
      </w:r>
      <w:proofErr w:type="spellEnd"/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  <w:proofErr w:type="spellStart"/>
      <w:r w:rsidRPr="002B7833">
        <w:rPr>
          <w:rFonts w:ascii="Arial" w:eastAsia="Times New Roman" w:hAnsi="Arial" w:cs="Arial"/>
          <w:color w:val="000000"/>
          <w:sz w:val="26"/>
          <w:szCs w:val="18"/>
        </w:rPr>
        <w:lastRenderedPageBreak/>
        <w:t>ConcurrentHashMap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is undoubtedly most popular collection class introduced in Java 5 and most of us are already using it.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ConcurrentHashMap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provides a concurrent alternative of </w:t>
      </w:r>
      <w:proofErr w:type="spellStart"/>
      <w:r w:rsidR="002D12D1" w:rsidRPr="002B7833">
        <w:rPr>
          <w:rFonts w:ascii="Arial" w:eastAsia="Times New Roman" w:hAnsi="Arial" w:cs="Arial"/>
          <w:color w:val="000000"/>
          <w:sz w:val="26"/>
          <w:szCs w:val="18"/>
        </w:rPr>
        <w:fldChar w:fldCharType="begin"/>
      </w:r>
      <w:r w:rsidRPr="002B7833">
        <w:rPr>
          <w:rFonts w:ascii="Arial" w:eastAsia="Times New Roman" w:hAnsi="Arial" w:cs="Arial"/>
          <w:color w:val="000000"/>
          <w:sz w:val="26"/>
          <w:szCs w:val="18"/>
        </w:rPr>
        <w:instrText xml:space="preserve"> HYPERLINK "http://javarevisited.blogspot.com/2011/04/difference-between-concurrenthashmap.html" </w:instrText>
      </w:r>
      <w:r w:rsidR="002D12D1" w:rsidRPr="002B7833">
        <w:rPr>
          <w:rFonts w:ascii="Arial" w:eastAsia="Times New Roman" w:hAnsi="Arial" w:cs="Arial"/>
          <w:color w:val="000000"/>
          <w:sz w:val="26"/>
          <w:szCs w:val="18"/>
        </w:rPr>
        <w:fldChar w:fldCharType="separate"/>
      </w:r>
      <w:r w:rsidRPr="002B7833">
        <w:rPr>
          <w:rFonts w:ascii="Arial" w:eastAsia="Times New Roman" w:hAnsi="Arial" w:cs="Arial"/>
          <w:color w:val="660099"/>
          <w:sz w:val="26"/>
          <w:u w:val="single"/>
        </w:rPr>
        <w:t>Hashtable</w:t>
      </w:r>
      <w:proofErr w:type="spellEnd"/>
      <w:r w:rsidRPr="002B7833">
        <w:rPr>
          <w:rFonts w:ascii="Arial" w:eastAsia="Times New Roman" w:hAnsi="Arial" w:cs="Arial"/>
          <w:color w:val="660099"/>
          <w:sz w:val="26"/>
          <w:u w:val="single"/>
        </w:rPr>
        <w:t xml:space="preserve"> or Synchronized Map</w:t>
      </w:r>
      <w:r w:rsidR="002D12D1" w:rsidRPr="002B7833">
        <w:rPr>
          <w:rFonts w:ascii="Arial" w:eastAsia="Times New Roman" w:hAnsi="Arial" w:cs="Arial"/>
          <w:color w:val="000000"/>
          <w:sz w:val="26"/>
          <w:szCs w:val="18"/>
        </w:rPr>
        <w:fldChar w:fldCharType="end"/>
      </w:r>
      <w:r w:rsidRPr="002B7833">
        <w:rPr>
          <w:rFonts w:ascii="Arial" w:eastAsia="Times New Roman" w:hAnsi="Arial" w:cs="Arial"/>
          <w:color w:val="000000"/>
          <w:sz w:val="26"/>
          <w:szCs w:val="18"/>
        </w:rPr>
        <w:t> classes with aim to support higher level of concurrency by implementing fined grained locking. Multiple reader can access the Map concurrently</w:t>
      </w:r>
      <w:proofErr w:type="gram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  while</w:t>
      </w:r>
      <w:proofErr w:type="gram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a portion of Map gets locked for write operation depends upon concurrency level of Map.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ConcurrentHashMap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 provides better scalability than there synchronized </w:t>
      </w:r>
      <w:proofErr w:type="spell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counter part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. </w:t>
      </w:r>
      <w:hyperlink r:id="rId10" w:history="1">
        <w:proofErr w:type="spellStart"/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Iterator</w:t>
        </w:r>
        <w:proofErr w:type="spellEnd"/>
      </w:hyperlink>
      <w:r w:rsidRPr="002B7833">
        <w:rPr>
          <w:rFonts w:ascii="Arial" w:eastAsia="Times New Roman" w:hAnsi="Arial" w:cs="Arial"/>
          <w:color w:val="000000"/>
          <w:sz w:val="26"/>
          <w:szCs w:val="18"/>
        </w:rPr>
        <w:t> of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ConcurrentHashMap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are </w:t>
      </w:r>
      <w:hyperlink r:id="rId11" w:history="1"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 xml:space="preserve">fail-safe </w:t>
        </w:r>
        <w:proofErr w:type="spellStart"/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iterators</w:t>
        </w:r>
        <w:proofErr w:type="spellEnd"/>
      </w:hyperlink>
      <w:r w:rsidRPr="002B7833">
        <w:rPr>
          <w:rFonts w:ascii="Arial" w:eastAsia="Times New Roman" w:hAnsi="Arial" w:cs="Arial"/>
          <w:color w:val="000000"/>
          <w:sz w:val="26"/>
          <w:szCs w:val="18"/>
        </w:rPr>
        <w:t> which doesn't throw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ConcurrencModificationException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thus eliminates another requirement of locking during iteration which result in further scalability and performance.</w:t>
      </w:r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  <w:r w:rsidRPr="002B7833">
        <w:rPr>
          <w:rFonts w:ascii="Arial" w:eastAsia="Times New Roman" w:hAnsi="Arial" w:cs="Arial"/>
          <w:b/>
          <w:bCs/>
          <w:color w:val="000000"/>
          <w:sz w:val="26"/>
          <w:szCs w:val="18"/>
          <w:u w:val="single"/>
        </w:rPr>
        <w:t xml:space="preserve">2. </w:t>
      </w:r>
      <w:proofErr w:type="spellStart"/>
      <w:r w:rsidRPr="002B7833">
        <w:rPr>
          <w:rFonts w:ascii="Arial" w:eastAsia="Times New Roman" w:hAnsi="Arial" w:cs="Arial"/>
          <w:b/>
          <w:bCs/>
          <w:color w:val="000000"/>
          <w:sz w:val="26"/>
          <w:szCs w:val="18"/>
          <w:u w:val="single"/>
        </w:rPr>
        <w:t>CopyOnWriteArrayList</w:t>
      </w:r>
      <w:proofErr w:type="spellEnd"/>
      <w:r w:rsidRPr="002B7833">
        <w:rPr>
          <w:rFonts w:ascii="Arial" w:eastAsia="Times New Roman" w:hAnsi="Arial" w:cs="Arial"/>
          <w:b/>
          <w:bCs/>
          <w:color w:val="000000"/>
          <w:sz w:val="26"/>
          <w:szCs w:val="18"/>
          <w:u w:val="single"/>
        </w:rPr>
        <w:t xml:space="preserve"> and </w:t>
      </w:r>
      <w:proofErr w:type="spellStart"/>
      <w:r w:rsidRPr="002B7833">
        <w:rPr>
          <w:rFonts w:ascii="Arial" w:eastAsia="Times New Roman" w:hAnsi="Arial" w:cs="Arial"/>
          <w:b/>
          <w:bCs/>
          <w:color w:val="000000"/>
          <w:sz w:val="26"/>
          <w:szCs w:val="18"/>
          <w:u w:val="single"/>
        </w:rPr>
        <w:t>CopyOnWriteArraySet</w:t>
      </w:r>
      <w:proofErr w:type="spellEnd"/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CopyOnWriteArrayList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is a concurrent alternative of synchronized List.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CopyOnWriteArrayList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provides better concurrency than </w:t>
      </w:r>
      <w:hyperlink r:id="rId12" w:history="1"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synchronized </w:t>
        </w:r>
      </w:hyperlink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List by allowing multiple concurrent </w:t>
      </w:r>
      <w:proofErr w:type="gram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reader</w:t>
      </w:r>
      <w:proofErr w:type="gram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and replacing the whole list on write operation. Yes, write operation is costly on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CopyOnWriteArrayList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 but it performs better when there </w:t>
      </w:r>
      <w:proofErr w:type="gram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are</w:t>
      </w:r>
      <w:proofErr w:type="gram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multiple reader and requirement of iteration is more than writing. Since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CopyOnWriteArrayList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</w:t>
      </w:r>
      <w:proofErr w:type="spell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Iterator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also don't throw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ConcurrencModificationException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it eliminates need to lock the collection during iteration. Remember both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ConcurrentHashMap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and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CopyOnWriteArrayList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doesn't provides same level of locking as Synchronized Collection and achieves </w:t>
      </w:r>
      <w:hyperlink r:id="rId13" w:history="1"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thread-safety by</w:t>
        </w:r>
      </w:hyperlink>
      <w:r w:rsidRPr="002B7833">
        <w:rPr>
          <w:rFonts w:ascii="Arial" w:eastAsia="Times New Roman" w:hAnsi="Arial" w:cs="Arial"/>
          <w:color w:val="000000"/>
          <w:sz w:val="26"/>
          <w:szCs w:val="18"/>
        </w:rPr>
        <w:t> </w:t>
      </w:r>
      <w:proofErr w:type="spell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there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locking and mutability strategy. So they perform better if requirements suits </w:t>
      </w:r>
      <w:proofErr w:type="spell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there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nature. Similarly,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CopyOnWriteArraySet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is a concurrent replacement to Synchronized Set. See </w:t>
      </w:r>
      <w:hyperlink r:id="rId14" w:history="1"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 xml:space="preserve">What is </w:t>
        </w:r>
        <w:proofErr w:type="spellStart"/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CopyOnWriteArrayList</w:t>
        </w:r>
        <w:proofErr w:type="spellEnd"/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 xml:space="preserve"> in Java</w:t>
        </w:r>
      </w:hyperlink>
      <w:r w:rsidRPr="002B7833">
        <w:rPr>
          <w:rFonts w:ascii="Arial" w:eastAsia="Times New Roman" w:hAnsi="Arial" w:cs="Arial"/>
          <w:color w:val="000000"/>
          <w:sz w:val="26"/>
          <w:szCs w:val="18"/>
        </w:rPr>
        <w:t> for more details</w:t>
      </w:r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  <w:r w:rsidRPr="002B7833">
        <w:rPr>
          <w:rFonts w:ascii="Arial" w:eastAsia="Times New Roman" w:hAnsi="Arial" w:cs="Arial"/>
          <w:b/>
          <w:bCs/>
          <w:color w:val="000000"/>
          <w:sz w:val="26"/>
          <w:szCs w:val="18"/>
          <w:u w:val="single"/>
        </w:rPr>
        <w:t xml:space="preserve">3. </w:t>
      </w:r>
      <w:proofErr w:type="spellStart"/>
      <w:r w:rsidRPr="002B7833">
        <w:rPr>
          <w:rFonts w:ascii="Arial" w:eastAsia="Times New Roman" w:hAnsi="Arial" w:cs="Arial"/>
          <w:b/>
          <w:bCs/>
          <w:color w:val="000000"/>
          <w:sz w:val="26"/>
          <w:szCs w:val="18"/>
          <w:u w:val="single"/>
        </w:rPr>
        <w:t>BlockingQueue</w:t>
      </w:r>
      <w:proofErr w:type="spellEnd"/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  <w:proofErr w:type="spell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BlockingQueue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is also one of better known collection class in Java 5.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BlockingQueue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makes it easy to implement </w:t>
      </w:r>
      <w:hyperlink r:id="rId15" w:history="1"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producer-consumer design pattern</w:t>
        </w:r>
      </w:hyperlink>
      <w:r w:rsidRPr="002B7833">
        <w:rPr>
          <w:rFonts w:ascii="Arial" w:eastAsia="Times New Roman" w:hAnsi="Arial" w:cs="Arial"/>
          <w:color w:val="000000"/>
          <w:sz w:val="26"/>
          <w:szCs w:val="18"/>
        </w:rPr>
        <w:t> by providing inbuilt blocking support for </w:t>
      </w:r>
      <w:proofErr w:type="gram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put(</w:t>
      </w:r>
      <w:proofErr w:type="gramEnd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)</w:t>
      </w:r>
      <w:r w:rsidRPr="002B7833">
        <w:rPr>
          <w:rFonts w:ascii="Arial" w:eastAsia="Times New Roman" w:hAnsi="Arial" w:cs="Arial"/>
          <w:color w:val="000000"/>
          <w:sz w:val="26"/>
          <w:szCs w:val="18"/>
        </w:rPr>
        <w:t> and </w:t>
      </w:r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take()</w:t>
      </w:r>
      <w:r w:rsidRPr="002B7833">
        <w:rPr>
          <w:rFonts w:ascii="Arial" w:eastAsia="Times New Roman" w:hAnsi="Arial" w:cs="Arial"/>
          <w:color w:val="000000"/>
          <w:sz w:val="26"/>
          <w:szCs w:val="18"/>
        </w:rPr>
        <w:t> method. </w:t>
      </w:r>
      <w:proofErr w:type="gram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put(</w:t>
      </w:r>
      <w:proofErr w:type="gramEnd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)</w:t>
      </w:r>
      <w:r w:rsidRPr="002B7833">
        <w:rPr>
          <w:rFonts w:ascii="Arial" w:eastAsia="Times New Roman" w:hAnsi="Arial" w:cs="Arial"/>
          <w:color w:val="000000"/>
          <w:sz w:val="26"/>
          <w:szCs w:val="18"/>
        </w:rPr>
        <w:t> method will block if Queue is full while </w:t>
      </w:r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take()</w:t>
      </w:r>
      <w:r w:rsidRPr="002B7833">
        <w:rPr>
          <w:rFonts w:ascii="Arial" w:eastAsia="Times New Roman" w:hAnsi="Arial" w:cs="Arial"/>
          <w:color w:val="000000"/>
          <w:sz w:val="26"/>
          <w:szCs w:val="18"/>
        </w:rPr>
        <w:t> method will block if Queue is empty. Java 5 API provides two concrete implementation of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BlockingQueue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in form of </w:t>
      </w:r>
      <w:proofErr w:type="spellStart"/>
      <w:r w:rsidR="002D12D1" w:rsidRPr="002B7833">
        <w:rPr>
          <w:rFonts w:ascii="Arial" w:eastAsia="Times New Roman" w:hAnsi="Arial" w:cs="Arial"/>
          <w:color w:val="000000"/>
          <w:sz w:val="26"/>
          <w:szCs w:val="18"/>
        </w:rPr>
        <w:fldChar w:fldCharType="begin"/>
      </w:r>
      <w:r w:rsidRPr="002B7833">
        <w:rPr>
          <w:rFonts w:ascii="Arial" w:eastAsia="Times New Roman" w:hAnsi="Arial" w:cs="Arial"/>
          <w:color w:val="000000"/>
          <w:sz w:val="26"/>
          <w:szCs w:val="18"/>
        </w:rPr>
        <w:instrText xml:space="preserve"> HYPERLINK "http://javarevisited.blogspot.com/2012/12/blocking-queue-in-java-example-ArrayBlockingQueue-LinkedBlockingQueue.html" </w:instrText>
      </w:r>
      <w:r w:rsidR="002D12D1" w:rsidRPr="002B7833">
        <w:rPr>
          <w:rFonts w:ascii="Arial" w:eastAsia="Times New Roman" w:hAnsi="Arial" w:cs="Arial"/>
          <w:color w:val="000000"/>
          <w:sz w:val="26"/>
          <w:szCs w:val="18"/>
        </w:rPr>
        <w:fldChar w:fldCharType="separate"/>
      </w:r>
      <w:r w:rsidRPr="002B7833">
        <w:rPr>
          <w:rFonts w:ascii="Arial" w:eastAsia="Times New Roman" w:hAnsi="Arial" w:cs="Arial"/>
          <w:color w:val="660099"/>
          <w:sz w:val="26"/>
          <w:u w:val="single"/>
        </w:rPr>
        <w:t>ArrayBlockingQueue</w:t>
      </w:r>
      <w:proofErr w:type="spellEnd"/>
      <w:r w:rsidRPr="002B7833">
        <w:rPr>
          <w:rFonts w:ascii="Arial" w:eastAsia="Times New Roman" w:hAnsi="Arial" w:cs="Arial"/>
          <w:color w:val="660099"/>
          <w:sz w:val="26"/>
          <w:u w:val="single"/>
        </w:rPr>
        <w:t xml:space="preserve"> and </w:t>
      </w:r>
      <w:proofErr w:type="spellStart"/>
      <w:r w:rsidRPr="002B7833">
        <w:rPr>
          <w:rFonts w:ascii="Arial" w:eastAsia="Times New Roman" w:hAnsi="Arial" w:cs="Arial"/>
          <w:color w:val="660099"/>
          <w:sz w:val="26"/>
          <w:u w:val="single"/>
        </w:rPr>
        <w:t>LinkedBlockingQueue</w:t>
      </w:r>
      <w:proofErr w:type="spellEnd"/>
      <w:r w:rsidR="002D12D1" w:rsidRPr="002B7833">
        <w:rPr>
          <w:rFonts w:ascii="Arial" w:eastAsia="Times New Roman" w:hAnsi="Arial" w:cs="Arial"/>
          <w:color w:val="000000"/>
          <w:sz w:val="26"/>
          <w:szCs w:val="18"/>
        </w:rPr>
        <w:fldChar w:fldCharType="end"/>
      </w:r>
      <w:proofErr w:type="gram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,</w:t>
      </w:r>
      <w:proofErr w:type="gram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both of them implement FIFO ordering of element.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ArrayBlockingQueue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 is backed by Array and </w:t>
      </w:r>
      <w:proofErr w:type="gramStart"/>
      <w:r w:rsidRPr="002B7833">
        <w:rPr>
          <w:rFonts w:ascii="Arial" w:eastAsia="Times New Roman" w:hAnsi="Arial" w:cs="Arial"/>
          <w:color w:val="000000"/>
          <w:sz w:val="26"/>
          <w:szCs w:val="18"/>
        </w:rPr>
        <w:t>its</w:t>
      </w:r>
      <w:proofErr w:type="gram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 bounded in nature while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LinkedBlockingQueue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 xml:space="preserve"> is optionally bounded. Consider </w:t>
      </w:r>
      <w:r w:rsidRPr="002B7833">
        <w:rPr>
          <w:rFonts w:ascii="Arial" w:eastAsia="Times New Roman" w:hAnsi="Arial" w:cs="Arial"/>
          <w:color w:val="000000"/>
          <w:sz w:val="26"/>
          <w:szCs w:val="18"/>
        </w:rPr>
        <w:lastRenderedPageBreak/>
        <w:t>using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BlockingQueue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to solve producer Consumer problem in Java instead of writing your won </w:t>
      </w:r>
      <w:hyperlink r:id="rId16" w:history="1"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wait-notify code</w:t>
        </w:r>
      </w:hyperlink>
      <w:r w:rsidRPr="002B7833">
        <w:rPr>
          <w:rFonts w:ascii="Arial" w:eastAsia="Times New Roman" w:hAnsi="Arial" w:cs="Arial"/>
          <w:color w:val="000000"/>
          <w:sz w:val="26"/>
          <w:szCs w:val="18"/>
        </w:rPr>
        <w:t>. Java 5 also provides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PriorityBlockingQueue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, another implementation of </w:t>
      </w:r>
      <w:proofErr w:type="spellStart"/>
      <w:r w:rsidRPr="002B7833">
        <w:rPr>
          <w:rFonts w:ascii="Courier New" w:eastAsia="Times New Roman" w:hAnsi="Courier New" w:cs="Courier New"/>
          <w:color w:val="000000"/>
          <w:sz w:val="26"/>
          <w:szCs w:val="18"/>
        </w:rPr>
        <w:t>BlockingQueue</w:t>
      </w:r>
      <w:proofErr w:type="spellEnd"/>
      <w:r w:rsidRPr="002B7833">
        <w:rPr>
          <w:rFonts w:ascii="Arial" w:eastAsia="Times New Roman" w:hAnsi="Arial" w:cs="Arial"/>
          <w:color w:val="000000"/>
          <w:sz w:val="26"/>
          <w:szCs w:val="18"/>
        </w:rPr>
        <w:t> which is ordered on priority and useful if you want to process elements on order other than FIFO.</w:t>
      </w:r>
    </w:p>
    <w:p w:rsidR="00051704" w:rsidRPr="002B7833" w:rsidRDefault="00051704" w:rsidP="00051704">
      <w:pPr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ins w:id="1" w:author="Unknown"/>
          <w:rFonts w:ascii="Trebuchet MS" w:eastAsia="Times New Roman" w:hAnsi="Trebuchet MS" w:cs="Times New Roman"/>
          <w:color w:val="000000"/>
          <w:sz w:val="32"/>
          <w:szCs w:val="24"/>
        </w:rPr>
      </w:pPr>
      <w:ins w:id="2" w:author="Unknown">
        <w:r w:rsidRPr="002B7833">
          <w:rPr>
            <w:rFonts w:ascii="Arial" w:eastAsia="Times New Roman" w:hAnsi="Arial" w:cs="Arial"/>
            <w:b/>
            <w:bCs/>
            <w:color w:val="000000"/>
            <w:sz w:val="26"/>
            <w:szCs w:val="18"/>
            <w:u w:val="single"/>
          </w:rPr>
          <w:t xml:space="preserve">4. </w:t>
        </w:r>
        <w:proofErr w:type="spellStart"/>
        <w:r w:rsidRPr="002B7833">
          <w:rPr>
            <w:rFonts w:ascii="Arial" w:eastAsia="Times New Roman" w:hAnsi="Arial" w:cs="Arial"/>
            <w:b/>
            <w:bCs/>
            <w:color w:val="000000"/>
            <w:sz w:val="26"/>
            <w:szCs w:val="18"/>
            <w:u w:val="single"/>
          </w:rPr>
          <w:t>Deque</w:t>
        </w:r>
        <w:proofErr w:type="spellEnd"/>
        <w:r w:rsidRPr="002B7833">
          <w:rPr>
            <w:rFonts w:ascii="Arial" w:eastAsia="Times New Roman" w:hAnsi="Arial" w:cs="Arial"/>
            <w:b/>
            <w:bCs/>
            <w:color w:val="000000"/>
            <w:sz w:val="26"/>
            <w:szCs w:val="18"/>
            <w:u w:val="single"/>
          </w:rPr>
          <w:t xml:space="preserve"> and </w:t>
        </w:r>
        <w:proofErr w:type="spellStart"/>
        <w:r w:rsidRPr="002B7833">
          <w:rPr>
            <w:rFonts w:ascii="Arial" w:eastAsia="Times New Roman" w:hAnsi="Arial" w:cs="Arial"/>
            <w:b/>
            <w:bCs/>
            <w:color w:val="000000"/>
            <w:sz w:val="26"/>
            <w:szCs w:val="18"/>
            <w:u w:val="single"/>
          </w:rPr>
          <w:t>BlockingDeque</w:t>
        </w:r>
        <w:proofErr w:type="spellEnd"/>
      </w:ins>
    </w:p>
    <w:p w:rsidR="00051704" w:rsidRPr="002B7833" w:rsidRDefault="00051704" w:rsidP="00051704">
      <w:pPr>
        <w:spacing w:after="0" w:line="240" w:lineRule="auto"/>
        <w:rPr>
          <w:ins w:id="3" w:author="Unknown"/>
          <w:rFonts w:ascii="Trebuchet MS" w:eastAsia="Times New Roman" w:hAnsi="Trebuchet MS" w:cs="Times New Roman"/>
          <w:color w:val="000000"/>
          <w:sz w:val="32"/>
          <w:szCs w:val="24"/>
        </w:rPr>
      </w:pPr>
      <w:proofErr w:type="spellStart"/>
      <w:ins w:id="4" w:author="Unknown"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Deque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interface is added in Java 6 and it extends </w:t>
        </w:r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Queue</w:t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interface to </w:t>
        </w:r>
        <w:r w:rsidRPr="002B7833">
          <w:rPr>
            <w:rFonts w:ascii="Arial" w:eastAsia="Times New Roman" w:hAnsi="Arial" w:cs="Arial"/>
            <w:color w:val="009900"/>
            <w:sz w:val="26"/>
          </w:rPr>
          <w:t>support</w:t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insertion and removal from both end of </w:t>
        </w:r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Queue</w:t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referred as </w:t>
        </w:r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head</w:t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and </w:t>
        </w:r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tail</w:t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. Java6 also provides concurrent implementation of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Deque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like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ArrayDeque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and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LinkedBlockingDeque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. </w:t>
        </w:r>
        <w:proofErr w:type="spellStart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Deque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Can </w:t>
        </w:r>
        <w:proofErr w:type="gramStart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be</w:t>
        </w:r>
        <w:proofErr w:type="gram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used efficiently to increase parallelism in </w:t>
        </w:r>
        <w:r w:rsidRPr="002B7833">
          <w:rPr>
            <w:rFonts w:ascii="Arial" w:eastAsia="Times New Roman" w:hAnsi="Arial" w:cs="Arial"/>
            <w:color w:val="009900"/>
            <w:sz w:val="26"/>
          </w:rPr>
          <w:t>program</w:t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by allowing set of </w: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begin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instrText xml:space="preserve"> HYPERLINK "http://javarevisited.blogspot.sg/2013/01/threadlocal-memory-leak-in-java-web.html" </w:instrTex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separate"/>
        </w:r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worker thread</w: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end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to help each other by taking some of work load from other thread by utilizing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Deque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double end consumption property. So if all </w: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begin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instrText xml:space="preserve"> HYPERLINK "http://javarevisited.blogspot.com/2011/02/how-to-implement-thread-in-java.html" </w:instrTex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separate"/>
        </w:r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Thread</w: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end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 has </w:t>
        </w:r>
        <w:proofErr w:type="spellStart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there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own set of task </w:t>
        </w:r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Queue</w:t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and they are consuming from head; helper thread can also share some work load via consumption from tail.</w:t>
        </w:r>
      </w:ins>
    </w:p>
    <w:p w:rsidR="00051704" w:rsidRPr="002B7833" w:rsidRDefault="00051704" w:rsidP="00051704">
      <w:pPr>
        <w:spacing w:after="0" w:line="240" w:lineRule="auto"/>
        <w:rPr>
          <w:ins w:id="5" w:author="Unknown"/>
          <w:rFonts w:ascii="Trebuchet MS" w:eastAsia="Times New Roman" w:hAnsi="Trebuchet MS" w:cs="Times New Roman"/>
          <w:color w:val="000000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ins w:id="6" w:author="Unknown"/>
          <w:rFonts w:ascii="Trebuchet MS" w:eastAsia="Times New Roman" w:hAnsi="Trebuchet MS" w:cs="Times New Roman"/>
          <w:color w:val="000000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ins w:id="7" w:author="Unknown"/>
          <w:rFonts w:ascii="Trebuchet MS" w:eastAsia="Times New Roman" w:hAnsi="Trebuchet MS" w:cs="Times New Roman"/>
          <w:color w:val="000000"/>
          <w:sz w:val="32"/>
          <w:szCs w:val="24"/>
        </w:rPr>
      </w:pPr>
      <w:ins w:id="8" w:author="Unknown">
        <w:r w:rsidRPr="002B7833">
          <w:rPr>
            <w:rFonts w:ascii="Arial" w:eastAsia="Times New Roman" w:hAnsi="Arial" w:cs="Arial"/>
            <w:b/>
            <w:bCs/>
            <w:color w:val="000000"/>
            <w:sz w:val="26"/>
            <w:szCs w:val="18"/>
            <w:u w:val="single"/>
          </w:rPr>
          <w:t xml:space="preserve">5. </w:t>
        </w:r>
        <w:proofErr w:type="spellStart"/>
        <w:r w:rsidRPr="002B7833">
          <w:rPr>
            <w:rFonts w:ascii="Arial" w:eastAsia="Times New Roman" w:hAnsi="Arial" w:cs="Arial"/>
            <w:b/>
            <w:bCs/>
            <w:color w:val="000000"/>
            <w:sz w:val="26"/>
            <w:szCs w:val="18"/>
            <w:u w:val="single"/>
          </w:rPr>
          <w:t>ConcurrentSkipListMap</w:t>
        </w:r>
        <w:proofErr w:type="spellEnd"/>
        <w:r w:rsidRPr="002B7833">
          <w:rPr>
            <w:rFonts w:ascii="Arial" w:eastAsia="Times New Roman" w:hAnsi="Arial" w:cs="Arial"/>
            <w:b/>
            <w:bCs/>
            <w:color w:val="000000"/>
            <w:sz w:val="26"/>
            <w:szCs w:val="18"/>
            <w:u w:val="single"/>
          </w:rPr>
          <w:t xml:space="preserve"> and </w:t>
        </w:r>
        <w:proofErr w:type="spellStart"/>
        <w:r w:rsidRPr="002B7833">
          <w:rPr>
            <w:rFonts w:ascii="Arial" w:eastAsia="Times New Roman" w:hAnsi="Arial" w:cs="Arial"/>
            <w:b/>
            <w:bCs/>
            <w:color w:val="000000"/>
            <w:sz w:val="26"/>
            <w:szCs w:val="18"/>
            <w:u w:val="single"/>
          </w:rPr>
          <w:t>ConcurrentSkipListSet</w:t>
        </w:r>
        <w:proofErr w:type="spellEnd"/>
      </w:ins>
    </w:p>
    <w:p w:rsidR="00051704" w:rsidRPr="002B7833" w:rsidRDefault="00051704" w:rsidP="00051704">
      <w:pPr>
        <w:spacing w:after="0" w:line="240" w:lineRule="auto"/>
        <w:rPr>
          <w:ins w:id="9" w:author="Unknown"/>
          <w:rFonts w:ascii="Trebuchet MS" w:eastAsia="Times New Roman" w:hAnsi="Trebuchet MS" w:cs="Times New Roman"/>
          <w:color w:val="000000"/>
          <w:sz w:val="32"/>
          <w:szCs w:val="24"/>
        </w:rPr>
      </w:pPr>
      <w:ins w:id="10" w:author="Unknown"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Just like </w:t>
        </w:r>
        <w:proofErr w:type="spellStart"/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begin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instrText xml:space="preserve"> HYPERLINK "http://javarevisited.blogspot.com/2011/04/difference-between-concurrenthashmap.html" </w:instrTex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separate"/>
        </w:r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ConcurrentHashMap</w:t>
        </w:r>
        <w:proofErr w:type="spellEnd"/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end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provides a concurrent alternative of </w: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begin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instrText xml:space="preserve"> HYPERLINK "http://javarevisited.blogspot.com/2010/10/difference-between-hashmap-and.html" </w:instrTex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separate"/>
        </w:r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 xml:space="preserve">synchronized </w:t>
        </w:r>
        <w:proofErr w:type="spellStart"/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HashMap</w:t>
        </w:r>
        <w:proofErr w:type="spellEnd"/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end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.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ConcurrentSkipListMap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and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ConcurrentSkipListSet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provide concurrent alternative for synchronized version of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SortedMap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and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SortedSet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. For example instead of using </w:t>
        </w:r>
        <w:proofErr w:type="spellStart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TreeMap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or </w:t>
        </w:r>
        <w:proofErr w:type="spellStart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TreeSet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wrapped inside synchronized Collection, You can consider using </w:t>
        </w:r>
        <w:proofErr w:type="spellStart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ConcurrentSkipListMap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or </w:t>
        </w:r>
        <w:proofErr w:type="spellStart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ConcurrentSkipListSet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from </w:t>
        </w:r>
        <w:proofErr w:type="spellStart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java.util.concurrent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package. They also implement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NavigableMap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and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NavigableSet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 to add additional navigation method we have seen in our post </w: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begin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instrText xml:space="preserve"> HYPERLINK "http://javarevisited.blogspot.sg/2013/01/what-is-navigablemap-in-java-6-example-submap-head-tail.html" </w:instrTex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separate"/>
        </w:r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 xml:space="preserve">How to use </w:t>
        </w:r>
        <w:proofErr w:type="spellStart"/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>NavigableMap</w:t>
        </w:r>
        <w:proofErr w:type="spellEnd"/>
        <w:r w:rsidRPr="002B7833">
          <w:rPr>
            <w:rFonts w:ascii="Arial" w:eastAsia="Times New Roman" w:hAnsi="Arial" w:cs="Arial"/>
            <w:color w:val="660099"/>
            <w:sz w:val="26"/>
            <w:u w:val="single"/>
          </w:rPr>
          <w:t xml:space="preserve"> in Java</w:t>
        </w:r>
        <w:r w:rsidR="002D12D1" w:rsidRPr="002B7833">
          <w:rPr>
            <w:rFonts w:ascii="Arial" w:eastAsia="Times New Roman" w:hAnsi="Arial" w:cs="Arial"/>
            <w:color w:val="000000"/>
            <w:sz w:val="26"/>
            <w:szCs w:val="18"/>
          </w:rPr>
          <w:fldChar w:fldCharType="end"/>
        </w:r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.</w:t>
        </w:r>
      </w:ins>
    </w:p>
    <w:p w:rsidR="00051704" w:rsidRPr="002B7833" w:rsidRDefault="00051704" w:rsidP="00051704">
      <w:pPr>
        <w:spacing w:after="0" w:line="240" w:lineRule="auto"/>
        <w:rPr>
          <w:ins w:id="11" w:author="Unknown"/>
          <w:rFonts w:ascii="Trebuchet MS" w:eastAsia="Times New Roman" w:hAnsi="Trebuchet MS" w:cs="Times New Roman"/>
          <w:color w:val="000000"/>
          <w:sz w:val="32"/>
          <w:szCs w:val="24"/>
        </w:rPr>
      </w:pPr>
    </w:p>
    <w:p w:rsidR="00051704" w:rsidRPr="002B7833" w:rsidRDefault="00051704" w:rsidP="00051704">
      <w:pPr>
        <w:spacing w:after="0" w:line="240" w:lineRule="auto"/>
        <w:rPr>
          <w:ins w:id="12" w:author="Unknown"/>
          <w:rFonts w:ascii="Trebuchet MS" w:eastAsia="Times New Roman" w:hAnsi="Trebuchet MS" w:cs="Times New Roman"/>
          <w:color w:val="000000"/>
          <w:sz w:val="32"/>
          <w:szCs w:val="24"/>
        </w:rPr>
      </w:pPr>
      <w:ins w:id="13" w:author="Unknown"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That’s all on this list of concurrent Collection classes from Java 5 and 6. They are added on </w:t>
        </w:r>
        <w:proofErr w:type="spellStart"/>
        <w:r w:rsidRPr="002B7833">
          <w:rPr>
            <w:rFonts w:ascii="Courier New" w:eastAsia="Times New Roman" w:hAnsi="Courier New" w:cs="Courier New"/>
            <w:color w:val="000000"/>
            <w:sz w:val="26"/>
            <w:szCs w:val="18"/>
          </w:rPr>
          <w:t>java.util.concurrent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 package as concurrent alternative of </w:t>
        </w:r>
        <w:proofErr w:type="spellStart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>there</w:t>
        </w:r>
        <w:proofErr w:type="spellEnd"/>
        <w:r w:rsidRPr="002B7833">
          <w:rPr>
            <w:rFonts w:ascii="Arial" w:eastAsia="Times New Roman" w:hAnsi="Arial" w:cs="Arial"/>
            <w:color w:val="000000"/>
            <w:sz w:val="26"/>
            <w:szCs w:val="18"/>
          </w:rPr>
          <w:t xml:space="preserve"> synchronized counterpart. It’s good idea to learn these Collection classes along with other popular classes from Java Collection Framework.</w:t>
        </w:r>
      </w:ins>
    </w:p>
    <w:p w:rsidR="00051704" w:rsidRPr="002B7833" w:rsidRDefault="00051704" w:rsidP="00051704">
      <w:pPr>
        <w:rPr>
          <w:sz w:val="30"/>
        </w:rPr>
      </w:pPr>
      <w:ins w:id="14" w:author="Unknown">
        <w:r w:rsidRPr="002B7833">
          <w:rPr>
            <w:rFonts w:ascii="Trebuchet MS" w:eastAsia="Times New Roman" w:hAnsi="Trebuchet MS" w:cs="Times New Roman"/>
            <w:color w:val="000000"/>
            <w:sz w:val="32"/>
            <w:szCs w:val="24"/>
          </w:rPr>
          <w:br/>
        </w:r>
      </w:ins>
    </w:p>
    <w:sectPr w:rsidR="00051704" w:rsidRPr="002B7833" w:rsidSect="002D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1728C"/>
    <w:multiLevelType w:val="multilevel"/>
    <w:tmpl w:val="A2E4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C54B4A"/>
    <w:rsid w:val="00051704"/>
    <w:rsid w:val="002B7833"/>
    <w:rsid w:val="002D12D1"/>
    <w:rsid w:val="00724149"/>
    <w:rsid w:val="00C5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D1"/>
  </w:style>
  <w:style w:type="paragraph" w:styleId="Heading1">
    <w:name w:val="heading 1"/>
    <w:basedOn w:val="Normal"/>
    <w:link w:val="Heading1Char"/>
    <w:uiPriority w:val="9"/>
    <w:qFormat/>
    <w:rsid w:val="00C54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B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4B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4B4A"/>
    <w:rPr>
      <w:b/>
      <w:bCs/>
    </w:rPr>
  </w:style>
  <w:style w:type="character" w:customStyle="1" w:styleId="vm-hook">
    <w:name w:val="vm-hook"/>
    <w:basedOn w:val="DefaultParagraphFont"/>
    <w:rsid w:val="00051704"/>
  </w:style>
  <w:style w:type="paragraph" w:styleId="BalloonText">
    <w:name w:val="Balloon Text"/>
    <w:basedOn w:val="Normal"/>
    <w:link w:val="BalloonTextChar"/>
    <w:uiPriority w:val="99"/>
    <w:semiHidden/>
    <w:unhideWhenUsed/>
    <w:rsid w:val="0005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67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1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01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7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4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2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5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util-vector-class-java/" TargetMode="External"/><Relationship Id="rId13" Type="http://schemas.openxmlformats.org/officeDocument/2006/relationships/hyperlink" Target="http://javarevisited.blogspot.com/2012/01/how-to-write-thread-safe-code-in-jav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queue-interface-java/" TargetMode="External"/><Relationship Id="rId12" Type="http://schemas.openxmlformats.org/officeDocument/2006/relationships/hyperlink" Target="http://javarevisited.blogspot.com/2011/04/synchronization-in-java-synchronize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ava67.blogspot.com/2012/12/producer-consumer-problem-with-wait-and-notify-examp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t-in-java/" TargetMode="External"/><Relationship Id="rId11" Type="http://schemas.openxmlformats.org/officeDocument/2006/relationships/hyperlink" Target="http://javarevisited.blogspot.com/2012/02/fail-safe-vs-fail-fast-iterator-in-java.html" TargetMode="External"/><Relationship Id="rId5" Type="http://schemas.openxmlformats.org/officeDocument/2006/relationships/hyperlink" Target="https://www.geeksforgeeks.org/list-interface-java-examples/" TargetMode="External"/><Relationship Id="rId15" Type="http://schemas.openxmlformats.org/officeDocument/2006/relationships/hyperlink" Target="http://javarevisited.blogspot.com/2012/02/producer-consumer-design-pattern-with.html" TargetMode="External"/><Relationship Id="rId10" Type="http://schemas.openxmlformats.org/officeDocument/2006/relationships/hyperlink" Target="http://javarevisited.blogspot.com/2011/10/java-iterator-tutorial-example-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class-in-java/" TargetMode="External"/><Relationship Id="rId14" Type="http://schemas.openxmlformats.org/officeDocument/2006/relationships/hyperlink" Target="http://java67.blogspot.com/2012/09/what-is-copyonwritearraylist-in-java-example-vs-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2019-11-06T23:46:00Z</dcterms:created>
  <dcterms:modified xsi:type="dcterms:W3CDTF">2019-11-07T03:26:00Z</dcterms:modified>
</cp:coreProperties>
</file>