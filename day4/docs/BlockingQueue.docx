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11" w:rsidRPr="00585B11" w:rsidRDefault="00585B11" w:rsidP="00585B11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585B11">
        <w:rPr>
          <w:rFonts w:ascii="Times New Roman" w:eastAsia="Times New Roman" w:hAnsi="Times New Roman" w:cs="Times New Roman"/>
          <w:kern w:val="36"/>
          <w:sz w:val="42"/>
          <w:szCs w:val="42"/>
        </w:rPr>
        <w:t>BlockingQueue</w:t>
      </w:r>
      <w:proofErr w:type="spellEnd"/>
      <w:r w:rsidRPr="00585B11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Interface in Java</w:t>
      </w:r>
    </w:p>
    <w:p w:rsidR="00585B11" w:rsidRPr="00585B11" w:rsidRDefault="00585B11" w:rsidP="00585B1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585B11">
        <w:rPr>
          <w:rFonts w:ascii="Arial" w:eastAsia="Times New Roman" w:hAnsi="Arial" w:cs="Arial"/>
          <w:b/>
          <w:bCs/>
          <w:sz w:val="24"/>
          <w:szCs w:val="24"/>
        </w:rPr>
        <w:t>BlockingQueue</w:t>
      </w:r>
      <w:proofErr w:type="spellEnd"/>
      <w:r w:rsidRPr="00585B11">
        <w:rPr>
          <w:rFonts w:ascii="Arial" w:eastAsia="Times New Roman" w:hAnsi="Arial" w:cs="Arial"/>
          <w:b/>
          <w:bCs/>
          <w:sz w:val="24"/>
          <w:szCs w:val="24"/>
        </w:rPr>
        <w:t xml:space="preserve"> interface</w:t>
      </w:r>
      <w:r w:rsidRPr="00585B11">
        <w:rPr>
          <w:rFonts w:ascii="Arial" w:eastAsia="Times New Roman" w:hAnsi="Arial" w:cs="Arial"/>
          <w:sz w:val="24"/>
          <w:szCs w:val="24"/>
        </w:rPr>
        <w:t xml:space="preserve"> in Java is added in Java 1.5 along with various other concurrent Utility classes like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ConcurrentHashMap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, Counting Semaphore, </w:t>
      </w:r>
      <w:proofErr w:type="spellStart"/>
      <w:proofErr w:type="gramStart"/>
      <w:r w:rsidRPr="00585B11">
        <w:rPr>
          <w:rFonts w:ascii="Arial" w:eastAsia="Times New Roman" w:hAnsi="Arial" w:cs="Arial"/>
          <w:sz w:val="24"/>
          <w:szCs w:val="24"/>
        </w:rPr>
        <w:t>CopyOnWriteArrrayList</w:t>
      </w:r>
      <w:proofErr w:type="spellEnd"/>
      <w:proofErr w:type="gramEnd"/>
      <w:r w:rsidRPr="00585B11">
        <w:rPr>
          <w:rFonts w:ascii="Arial" w:eastAsia="Times New Roman" w:hAnsi="Arial" w:cs="Arial"/>
          <w:sz w:val="24"/>
          <w:szCs w:val="24"/>
        </w:rPr>
        <w:t xml:space="preserve"> etc.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BlockingQueue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 interface supports flow control (in addition to queue) by introducing blocking if either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BlockingQueue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 is full or empty. A thread trying to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enqueue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 an element in a full queue is blocked until some other thread makes space in the queue, either by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dequeuing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 one or more element or clearing the queue completely. Similarly it blocks a thread trying to delete from an empty queue until some other treads inserts an item.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BlockingQueue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 does not accept null value. If we try to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enqueue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 null item, then it throws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NullPointerException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>.</w:t>
      </w:r>
    </w:p>
    <w:p w:rsidR="00585B11" w:rsidRPr="00585B11" w:rsidRDefault="00585B11" w:rsidP="00585B1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85B11">
        <w:rPr>
          <w:rFonts w:ascii="Arial" w:eastAsia="Times New Roman" w:hAnsi="Arial" w:cs="Arial"/>
          <w:sz w:val="24"/>
          <w:szCs w:val="24"/>
        </w:rPr>
        <w:t xml:space="preserve">Java provides several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BlockingQueue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 implementations such as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LinkedBlockingQueue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ArrayBlockingQueue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PriorityBlockingQueue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SynchronousQueue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 etc. Java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BlockingQueue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 interface implementations are thread-safe. All methods of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BlockingQueue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 are atomic in nature and use internal locks or other forms of concurrency control. Java 5 comes with </w:t>
      </w:r>
      <w:proofErr w:type="spellStart"/>
      <w:r w:rsidRPr="00585B11">
        <w:rPr>
          <w:rFonts w:ascii="Arial" w:eastAsia="Times New Roman" w:hAnsi="Arial" w:cs="Arial"/>
          <w:sz w:val="24"/>
          <w:szCs w:val="24"/>
        </w:rPr>
        <w:t>BlockingQueue</w:t>
      </w:r>
      <w:proofErr w:type="spellEnd"/>
      <w:r w:rsidRPr="00585B11">
        <w:rPr>
          <w:rFonts w:ascii="Arial" w:eastAsia="Times New Roman" w:hAnsi="Arial" w:cs="Arial"/>
          <w:sz w:val="24"/>
          <w:szCs w:val="24"/>
        </w:rPr>
        <w:t xml:space="preserve"> implementations in the </w:t>
      </w:r>
      <w:proofErr w:type="spellStart"/>
      <w:r w:rsidRPr="00585B1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java.util.concurrent</w:t>
      </w:r>
      <w:proofErr w:type="spellEnd"/>
      <w:r w:rsidRPr="00585B1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package</w:t>
      </w:r>
      <w:r w:rsidRPr="00585B11">
        <w:rPr>
          <w:rFonts w:ascii="Arial" w:eastAsia="Times New Roman" w:hAnsi="Arial" w:cs="Arial"/>
          <w:sz w:val="24"/>
          <w:szCs w:val="24"/>
        </w:rPr>
        <w:t>.</w:t>
      </w:r>
    </w:p>
    <w:p w:rsidR="00585B11" w:rsidRPr="00585B11" w:rsidRDefault="00585B11" w:rsidP="00585B11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85B11">
        <w:rPr>
          <w:rFonts w:ascii="Arial" w:eastAsia="Times New Roman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585B11" w:rsidRPr="00585B11" w:rsidRDefault="00585B11" w:rsidP="00585B11">
      <w:pPr>
        <w:spacing w:after="0" w:line="285" w:lineRule="atLeast"/>
        <w:jc w:val="both"/>
        <w:textAlignment w:val="baseline"/>
        <w:rPr>
          <w:ins w:id="0" w:author="Unknown"/>
          <w:rFonts w:ascii="Arial" w:eastAsia="Times New Roman" w:hAnsi="Arial" w:cs="Arial"/>
          <w:sz w:val="24"/>
          <w:szCs w:val="24"/>
        </w:rPr>
      </w:pPr>
      <w:ins w:id="1" w:author="Unknown">
        <w:r w:rsidRPr="00585B11">
          <w:rPr>
            <w:rFonts w:ascii="Arial" w:eastAsia="Times New Roman" w:hAnsi="Arial" w:cs="Arial"/>
            <w:sz w:val="24"/>
            <w:szCs w:val="24"/>
          </w:rPr>
          <w:br/>
        </w:r>
      </w:ins>
    </w:p>
    <w:p w:rsidR="00585B11" w:rsidRPr="00585B11" w:rsidRDefault="00585B11" w:rsidP="00585B11">
      <w:pPr>
        <w:spacing w:before="360" w:after="360" w:line="240" w:lineRule="auto"/>
        <w:jc w:val="both"/>
        <w:textAlignment w:val="baseline"/>
        <w:outlineLvl w:val="2"/>
        <w:rPr>
          <w:ins w:id="2" w:author="Unknown"/>
          <w:rFonts w:ascii="Arial" w:eastAsia="Times New Roman" w:hAnsi="Arial" w:cs="Arial"/>
          <w:b/>
          <w:bCs/>
          <w:sz w:val="24"/>
          <w:szCs w:val="24"/>
        </w:rPr>
      </w:pPr>
      <w:proofErr w:type="spellStart"/>
      <w:ins w:id="3" w:author="Unknown">
        <w:r w:rsidRPr="00585B11">
          <w:rPr>
            <w:rFonts w:ascii="Arial" w:eastAsia="Times New Roman" w:hAnsi="Arial" w:cs="Arial"/>
            <w:b/>
            <w:bCs/>
            <w:sz w:val="24"/>
            <w:szCs w:val="24"/>
          </w:rPr>
          <w:t>BlockingQueue</w:t>
        </w:r>
        <w:proofErr w:type="spellEnd"/>
        <w:r w:rsidRPr="00585B11">
          <w:rPr>
            <w:rFonts w:ascii="Arial" w:eastAsia="Times New Roman" w:hAnsi="Arial" w:cs="Arial"/>
            <w:b/>
            <w:bCs/>
            <w:sz w:val="24"/>
            <w:szCs w:val="24"/>
          </w:rPr>
          <w:t xml:space="preserve"> Types</w:t>
        </w:r>
      </w:ins>
    </w:p>
    <w:p w:rsidR="00585B11" w:rsidRPr="00585B11" w:rsidRDefault="00585B11" w:rsidP="00585B11">
      <w:pPr>
        <w:spacing w:after="150" w:line="240" w:lineRule="auto"/>
        <w:textAlignment w:val="baseline"/>
        <w:rPr>
          <w:ins w:id="4" w:author="Unknown"/>
          <w:rFonts w:ascii="Arial" w:eastAsia="Times New Roman" w:hAnsi="Arial" w:cs="Arial"/>
          <w:sz w:val="24"/>
          <w:szCs w:val="24"/>
        </w:rPr>
      </w:pPr>
      <w:ins w:id="5" w:author="Unknown">
        <w:r w:rsidRPr="00585B11">
          <w:rPr>
            <w:rFonts w:ascii="Arial" w:eastAsia="Times New Roman" w:hAnsi="Arial" w:cs="Arial"/>
            <w:sz w:val="24"/>
            <w:szCs w:val="24"/>
          </w:rPr>
          <w:t xml:space="preserve">The </w:t>
        </w:r>
        <w:proofErr w:type="spellStart"/>
        <w:r w:rsidRPr="00585B11">
          <w:rPr>
            <w:rFonts w:ascii="Arial" w:eastAsia="Times New Roman" w:hAnsi="Arial" w:cs="Arial"/>
            <w:sz w:val="24"/>
            <w:szCs w:val="24"/>
          </w:rPr>
          <w:t>BlockingQueue</w:t>
        </w:r>
        <w:proofErr w:type="spellEnd"/>
        <w:r w:rsidRPr="00585B11">
          <w:rPr>
            <w:rFonts w:ascii="Arial" w:eastAsia="Times New Roman" w:hAnsi="Arial" w:cs="Arial"/>
            <w:sz w:val="24"/>
            <w:szCs w:val="24"/>
          </w:rPr>
          <w:t xml:space="preserve"> are two types-</w:t>
        </w:r>
      </w:ins>
    </w:p>
    <w:p w:rsidR="00585B11" w:rsidRPr="00585B11" w:rsidRDefault="00585B11" w:rsidP="00585B1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ins w:id="6" w:author="Unknown"/>
          <w:rFonts w:ascii="Arial" w:eastAsia="Times New Roman" w:hAnsi="Arial" w:cs="Arial"/>
          <w:sz w:val="24"/>
          <w:szCs w:val="24"/>
        </w:rPr>
      </w:pPr>
      <w:ins w:id="7" w:author="Unknown">
        <w:r w:rsidRPr="00585B11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</w:rPr>
          <w:t>Unbounded Queue:</w:t>
        </w:r>
        <w:r w:rsidRPr="00585B11">
          <w:rPr>
            <w:rFonts w:ascii="Arial" w:eastAsia="Times New Roman" w:hAnsi="Arial" w:cs="Arial"/>
            <w:sz w:val="24"/>
            <w:szCs w:val="24"/>
          </w:rPr>
          <w:t xml:space="preserve"> The Capacity of blocking queue will be set to </w:t>
        </w:r>
        <w:proofErr w:type="spellStart"/>
        <w:r w:rsidRPr="00585B11">
          <w:rPr>
            <w:rFonts w:ascii="Arial" w:eastAsia="Times New Roman" w:hAnsi="Arial" w:cs="Arial"/>
            <w:sz w:val="24"/>
            <w:szCs w:val="24"/>
          </w:rPr>
          <w:t>Integer.MAX_VALUE</w:t>
        </w:r>
        <w:proofErr w:type="spellEnd"/>
        <w:r w:rsidRPr="00585B11">
          <w:rPr>
            <w:rFonts w:ascii="Arial" w:eastAsia="Times New Roman" w:hAnsi="Arial" w:cs="Arial"/>
            <w:sz w:val="24"/>
            <w:szCs w:val="24"/>
          </w:rPr>
          <w:t xml:space="preserve">. In case of unbounded blocking queue, queue will never block because it could grow to a very large size. </w:t>
        </w:r>
        <w:proofErr w:type="gramStart"/>
        <w:r w:rsidRPr="00585B11">
          <w:rPr>
            <w:rFonts w:ascii="Arial" w:eastAsia="Times New Roman" w:hAnsi="Arial" w:cs="Arial"/>
            <w:sz w:val="24"/>
            <w:szCs w:val="24"/>
          </w:rPr>
          <w:t>when</w:t>
        </w:r>
        <w:proofErr w:type="gramEnd"/>
        <w:r w:rsidRPr="00585B11">
          <w:rPr>
            <w:rFonts w:ascii="Arial" w:eastAsia="Times New Roman" w:hAnsi="Arial" w:cs="Arial"/>
            <w:sz w:val="24"/>
            <w:szCs w:val="24"/>
          </w:rPr>
          <w:t xml:space="preserve"> you add elements </w:t>
        </w:r>
        <w:proofErr w:type="spellStart"/>
        <w:r w:rsidRPr="00585B11">
          <w:rPr>
            <w:rFonts w:ascii="Arial" w:eastAsia="Times New Roman" w:hAnsi="Arial" w:cs="Arial"/>
            <w:sz w:val="24"/>
            <w:szCs w:val="24"/>
          </w:rPr>
          <w:t>it’s</w:t>
        </w:r>
        <w:proofErr w:type="spellEnd"/>
        <w:r w:rsidRPr="00585B11">
          <w:rPr>
            <w:rFonts w:ascii="Arial" w:eastAsia="Times New Roman" w:hAnsi="Arial" w:cs="Arial"/>
            <w:sz w:val="24"/>
            <w:szCs w:val="24"/>
          </w:rPr>
          <w:t xml:space="preserve"> size grow.</w:t>
        </w:r>
      </w:ins>
    </w:p>
    <w:p w:rsidR="00585B11" w:rsidRPr="00585B11" w:rsidRDefault="00585B11" w:rsidP="00585B11">
      <w:pPr>
        <w:spacing w:after="0" w:line="240" w:lineRule="auto"/>
        <w:ind w:left="540"/>
        <w:textAlignment w:val="baseline"/>
        <w:rPr>
          <w:ins w:id="8" w:author="Unknown"/>
          <w:rFonts w:ascii="Arial" w:eastAsia="Times New Roman" w:hAnsi="Arial" w:cs="Arial"/>
          <w:sz w:val="24"/>
          <w:szCs w:val="24"/>
        </w:rPr>
      </w:pPr>
      <w:ins w:id="9" w:author="Unknown">
        <w:r w:rsidRPr="00585B11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</w:rPr>
          <w:t>Syntax:</w:t>
        </w:r>
      </w:ins>
    </w:p>
    <w:p w:rsidR="00585B11" w:rsidRPr="00585B11" w:rsidRDefault="00585B11" w:rsidP="00585B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ins w:id="10" w:author="Unknown"/>
          <w:rFonts w:ascii="Consolas" w:eastAsia="Times New Roman" w:hAnsi="Consolas" w:cs="Consolas"/>
          <w:sz w:val="23"/>
          <w:szCs w:val="23"/>
        </w:rPr>
      </w:pPr>
      <w:proofErr w:type="spellStart"/>
      <w:ins w:id="11" w:author="Unknown">
        <w:r w:rsidRPr="00585B11">
          <w:rPr>
            <w:rFonts w:ascii="Consolas" w:eastAsia="Times New Roman" w:hAnsi="Consolas" w:cs="Consolas"/>
            <w:sz w:val="23"/>
            <w:szCs w:val="23"/>
          </w:rPr>
          <w:t>BlockingQueue</w:t>
        </w:r>
        <w:proofErr w:type="spellEnd"/>
        <w:r w:rsidRPr="00585B11">
          <w:rPr>
            <w:rFonts w:ascii="Consolas" w:eastAsia="Times New Roman" w:hAnsi="Consolas" w:cs="Consolas"/>
            <w:sz w:val="23"/>
            <w:szCs w:val="23"/>
          </w:rPr>
          <w:t xml:space="preserve"> </w:t>
        </w:r>
        <w:proofErr w:type="spellStart"/>
        <w:r w:rsidRPr="00585B11">
          <w:rPr>
            <w:rFonts w:ascii="Consolas" w:eastAsia="Times New Roman" w:hAnsi="Consolas" w:cs="Consolas"/>
            <w:sz w:val="23"/>
            <w:szCs w:val="23"/>
          </w:rPr>
          <w:t>blockingQueue</w:t>
        </w:r>
        <w:proofErr w:type="spellEnd"/>
        <w:r w:rsidRPr="00585B11">
          <w:rPr>
            <w:rFonts w:ascii="Consolas" w:eastAsia="Times New Roman" w:hAnsi="Consolas" w:cs="Consolas"/>
            <w:sz w:val="23"/>
            <w:szCs w:val="23"/>
          </w:rPr>
          <w:t xml:space="preserve"> = new </w:t>
        </w:r>
        <w:proofErr w:type="spellStart"/>
        <w:proofErr w:type="gramStart"/>
        <w:r w:rsidRPr="00585B11">
          <w:rPr>
            <w:rFonts w:ascii="Consolas" w:eastAsia="Times New Roman" w:hAnsi="Consolas" w:cs="Consolas"/>
            <w:sz w:val="23"/>
            <w:szCs w:val="23"/>
          </w:rPr>
          <w:t>LinkedBlockingDeque</w:t>
        </w:r>
        <w:proofErr w:type="spellEnd"/>
        <w:r w:rsidRPr="00585B11">
          <w:rPr>
            <w:rFonts w:ascii="Consolas" w:eastAsia="Times New Roman" w:hAnsi="Consolas" w:cs="Consolas"/>
            <w:sz w:val="23"/>
            <w:szCs w:val="23"/>
          </w:rPr>
          <w:t>(</w:t>
        </w:r>
        <w:proofErr w:type="gramEnd"/>
        <w:r w:rsidRPr="00585B11">
          <w:rPr>
            <w:rFonts w:ascii="Consolas" w:eastAsia="Times New Roman" w:hAnsi="Consolas" w:cs="Consolas"/>
            <w:sz w:val="23"/>
            <w:szCs w:val="23"/>
          </w:rPr>
          <w:t>);</w:t>
        </w:r>
      </w:ins>
    </w:p>
    <w:p w:rsidR="00585B11" w:rsidRPr="00585B11" w:rsidRDefault="00585B11" w:rsidP="00585B1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ins w:id="12" w:author="Unknown"/>
          <w:rFonts w:ascii="Arial" w:eastAsia="Times New Roman" w:hAnsi="Arial" w:cs="Arial"/>
          <w:sz w:val="24"/>
          <w:szCs w:val="24"/>
        </w:rPr>
      </w:pPr>
      <w:ins w:id="13" w:author="Unknown">
        <w:r w:rsidRPr="00585B11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</w:rPr>
          <w:t>Bounded Queue:</w:t>
        </w:r>
        <w:r w:rsidRPr="00585B11">
          <w:rPr>
            <w:rFonts w:ascii="Arial" w:eastAsia="Times New Roman" w:hAnsi="Arial" w:cs="Arial"/>
            <w:sz w:val="24"/>
            <w:szCs w:val="24"/>
          </w:rPr>
          <w:t> The second type of queue is the bounded queue. In case of bounded queue you can create a queue by passing the capacity of queue in queues constructor:</w:t>
        </w:r>
      </w:ins>
    </w:p>
    <w:p w:rsidR="00585B11" w:rsidRPr="00585B11" w:rsidRDefault="00585B11" w:rsidP="00585B11">
      <w:pPr>
        <w:spacing w:after="0" w:line="240" w:lineRule="auto"/>
        <w:ind w:left="540"/>
        <w:textAlignment w:val="baseline"/>
        <w:rPr>
          <w:ins w:id="14" w:author="Unknown"/>
          <w:rFonts w:ascii="Arial" w:eastAsia="Times New Roman" w:hAnsi="Arial" w:cs="Arial"/>
          <w:sz w:val="24"/>
          <w:szCs w:val="24"/>
        </w:rPr>
      </w:pPr>
      <w:ins w:id="15" w:author="Unknown">
        <w:r w:rsidRPr="00585B11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</w:rPr>
          <w:t>Syntax:</w:t>
        </w:r>
      </w:ins>
    </w:p>
    <w:p w:rsidR="00585B11" w:rsidRPr="00585B11" w:rsidRDefault="00585B11" w:rsidP="00585B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ins w:id="16" w:author="Unknown"/>
          <w:rFonts w:ascii="Consolas" w:eastAsia="Times New Roman" w:hAnsi="Consolas" w:cs="Consolas"/>
          <w:sz w:val="23"/>
          <w:szCs w:val="23"/>
        </w:rPr>
      </w:pPr>
      <w:ins w:id="17" w:author="Unknown">
        <w:r w:rsidRPr="00585B11">
          <w:rPr>
            <w:rFonts w:ascii="Consolas" w:eastAsia="Times New Roman" w:hAnsi="Consolas" w:cs="Consolas"/>
            <w:sz w:val="23"/>
            <w:szCs w:val="23"/>
          </w:rPr>
          <w:t xml:space="preserve">// </w:t>
        </w:r>
        <w:proofErr w:type="gramStart"/>
        <w:r w:rsidRPr="00585B11">
          <w:rPr>
            <w:rFonts w:ascii="Consolas" w:eastAsia="Times New Roman" w:hAnsi="Consolas" w:cs="Consolas"/>
            <w:sz w:val="23"/>
            <w:szCs w:val="23"/>
          </w:rPr>
          <w:t>Creates</w:t>
        </w:r>
        <w:proofErr w:type="gramEnd"/>
        <w:r w:rsidRPr="00585B11">
          <w:rPr>
            <w:rFonts w:ascii="Consolas" w:eastAsia="Times New Roman" w:hAnsi="Consolas" w:cs="Consolas"/>
            <w:sz w:val="23"/>
            <w:szCs w:val="23"/>
          </w:rPr>
          <w:t xml:space="preserve"> a Blocking Queue with capacity 5</w:t>
        </w:r>
      </w:ins>
    </w:p>
    <w:p w:rsidR="00585B11" w:rsidRPr="00585B11" w:rsidRDefault="00585B11" w:rsidP="00585B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ins w:id="18" w:author="Unknown"/>
          <w:rFonts w:ascii="Consolas" w:eastAsia="Times New Roman" w:hAnsi="Consolas" w:cs="Consolas"/>
          <w:sz w:val="23"/>
          <w:szCs w:val="23"/>
        </w:rPr>
      </w:pPr>
      <w:proofErr w:type="spellStart"/>
      <w:ins w:id="19" w:author="Unknown">
        <w:r w:rsidRPr="00585B11">
          <w:rPr>
            <w:rFonts w:ascii="Consolas" w:eastAsia="Times New Roman" w:hAnsi="Consolas" w:cs="Consolas"/>
            <w:sz w:val="23"/>
            <w:szCs w:val="23"/>
          </w:rPr>
          <w:t>BlockingQueue</w:t>
        </w:r>
        <w:proofErr w:type="spellEnd"/>
        <w:r w:rsidRPr="00585B11">
          <w:rPr>
            <w:rFonts w:ascii="Consolas" w:eastAsia="Times New Roman" w:hAnsi="Consolas" w:cs="Consolas"/>
            <w:sz w:val="23"/>
            <w:szCs w:val="23"/>
          </w:rPr>
          <w:t xml:space="preserve"> </w:t>
        </w:r>
        <w:proofErr w:type="spellStart"/>
        <w:r w:rsidRPr="00585B11">
          <w:rPr>
            <w:rFonts w:ascii="Consolas" w:eastAsia="Times New Roman" w:hAnsi="Consolas" w:cs="Consolas"/>
            <w:sz w:val="23"/>
            <w:szCs w:val="23"/>
          </w:rPr>
          <w:t>blockingQueue</w:t>
        </w:r>
        <w:proofErr w:type="spellEnd"/>
        <w:r w:rsidRPr="00585B11">
          <w:rPr>
            <w:rFonts w:ascii="Consolas" w:eastAsia="Times New Roman" w:hAnsi="Consolas" w:cs="Consolas"/>
            <w:sz w:val="23"/>
            <w:szCs w:val="23"/>
          </w:rPr>
          <w:t xml:space="preserve"> = new </w:t>
        </w:r>
        <w:proofErr w:type="spellStart"/>
        <w:proofErr w:type="gramStart"/>
        <w:r w:rsidRPr="00585B11">
          <w:rPr>
            <w:rFonts w:ascii="Consolas" w:eastAsia="Times New Roman" w:hAnsi="Consolas" w:cs="Consolas"/>
            <w:sz w:val="23"/>
            <w:szCs w:val="23"/>
          </w:rPr>
          <w:t>LinkedBlockingDeque</w:t>
        </w:r>
        <w:proofErr w:type="spellEnd"/>
        <w:r w:rsidRPr="00585B11">
          <w:rPr>
            <w:rFonts w:ascii="Consolas" w:eastAsia="Times New Roman" w:hAnsi="Consolas" w:cs="Consolas"/>
            <w:sz w:val="23"/>
            <w:szCs w:val="23"/>
          </w:rPr>
          <w:t>(</w:t>
        </w:r>
        <w:proofErr w:type="gramEnd"/>
        <w:r w:rsidRPr="00585B11">
          <w:rPr>
            <w:rFonts w:ascii="Consolas" w:eastAsia="Times New Roman" w:hAnsi="Consolas" w:cs="Consolas"/>
            <w:sz w:val="23"/>
            <w:szCs w:val="23"/>
          </w:rPr>
          <w:t>5);</w:t>
        </w:r>
      </w:ins>
    </w:p>
    <w:p w:rsidR="00585B11" w:rsidRPr="00585B11" w:rsidRDefault="00585B11" w:rsidP="00585B11">
      <w:pPr>
        <w:spacing w:before="360" w:after="360" w:line="240" w:lineRule="auto"/>
        <w:ind w:left="540"/>
        <w:textAlignment w:val="baseline"/>
        <w:outlineLvl w:val="2"/>
        <w:rPr>
          <w:ins w:id="20" w:author="Unknown"/>
          <w:rFonts w:ascii="Arial" w:eastAsia="Times New Roman" w:hAnsi="Arial" w:cs="Arial"/>
          <w:b/>
          <w:bCs/>
          <w:sz w:val="24"/>
          <w:szCs w:val="24"/>
        </w:rPr>
      </w:pPr>
      <w:ins w:id="21" w:author="Unknown">
        <w:r w:rsidRPr="00585B11">
          <w:rPr>
            <w:rFonts w:ascii="Arial" w:eastAsia="Times New Roman" w:hAnsi="Arial" w:cs="Arial"/>
            <w:b/>
            <w:bCs/>
            <w:sz w:val="24"/>
            <w:szCs w:val="24"/>
          </w:rPr>
          <w:t>Methods in Blocking Queue Interface</w:t>
        </w:r>
      </w:ins>
    </w:p>
    <w:tbl>
      <w:tblPr>
        <w:tblW w:w="5000" w:type="pct"/>
        <w:tblInd w:w="54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/>
      </w:tblPr>
      <w:tblGrid>
        <w:gridCol w:w="1249"/>
        <w:gridCol w:w="2646"/>
        <w:gridCol w:w="1529"/>
        <w:gridCol w:w="4176"/>
      </w:tblGrid>
      <w:tr w:rsidR="00585B11" w:rsidRPr="00585B11" w:rsidTr="00585B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585B1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lastRenderedPageBreak/>
              <w:t>MODIFIER AND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585B1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METHOD 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585B1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USED 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585B1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DESCRIPTION</w:t>
            </w:r>
          </w:p>
        </w:tc>
      </w:tr>
      <w:tr w:rsidR="00585B11" w:rsidRPr="00585B11" w:rsidTr="00585B1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add(E e)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Inserts the specified element into this queue if it is possible to do so immediately without violating capacity restrictions, returning true upon success and throwing an </w:t>
            </w: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IllegalStateException</w:t>
            </w:r>
            <w:proofErr w:type="spellEnd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no space is currently available.</w:t>
            </w:r>
          </w:p>
        </w:tc>
      </w:tr>
      <w:tr w:rsidR="00585B11" w:rsidRPr="00585B11" w:rsidTr="00585B1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contains(Object o)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Examine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queue contains the specified element.</w:t>
            </w:r>
          </w:p>
        </w:tc>
      </w:tr>
      <w:tr w:rsidR="00585B11" w:rsidRPr="00585B11" w:rsidTr="00585B1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drainTo</w:t>
            </w:r>
            <w:proofErr w:type="spellEnd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(Collection c)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Retrieving or Removal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available elements from this queue and adds them to the given collection.</w:t>
            </w:r>
          </w:p>
        </w:tc>
      </w:tr>
      <w:tr w:rsidR="00585B11" w:rsidRPr="00585B11" w:rsidTr="00585B1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drainTo</w:t>
            </w:r>
            <w:proofErr w:type="spellEnd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(Collection c, </w:t>
            </w: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maxElements</w:t>
            </w:r>
            <w:proofErr w:type="spellEnd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Retrieving or Removal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at most the given number of available elements from this queue and adds them to the given collection.</w:t>
            </w:r>
          </w:p>
        </w:tc>
      </w:tr>
      <w:tr w:rsidR="00585B11" w:rsidRPr="00585B11" w:rsidTr="00585B1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offer(E e)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Inserts the specified element into this queue if it is possible to do so immediately without violating capacity restrictions, returning true </w:t>
            </w: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upon success and false if no space is currently available.</w:t>
            </w:r>
          </w:p>
        </w:tc>
      </w:tr>
      <w:tr w:rsidR="00585B11" w:rsidRPr="00585B11" w:rsidTr="00585B1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offer(E e, long timeout, </w:t>
            </w: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TimeUnit</w:t>
            </w:r>
            <w:proofErr w:type="spellEnd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Inserts the specified element into this queue, waiting up to the specified wait time if necessary for space to become available.</w:t>
            </w:r>
          </w:p>
        </w:tc>
      </w:tr>
      <w:tr w:rsidR="00585B11" w:rsidRPr="00585B11" w:rsidTr="00585B1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poll(long timeout, </w:t>
            </w: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TimeUnit</w:t>
            </w:r>
            <w:proofErr w:type="spellEnd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Retrieving or Removal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and removes the head of this queue, waiting up to the specified wait time if necessary for an element to become available.</w:t>
            </w:r>
          </w:p>
        </w:tc>
      </w:tr>
      <w:tr w:rsidR="00585B11" w:rsidRPr="00585B11" w:rsidTr="00585B1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put(E e)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Inserts the specified element into this queue, waiting if necessary for space to become available.</w:t>
            </w:r>
          </w:p>
        </w:tc>
      </w:tr>
      <w:tr w:rsidR="00585B11" w:rsidRPr="00585B11" w:rsidTr="00585B1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remainingCapacity</w:t>
            </w:r>
            <w:proofErr w:type="spellEnd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Examine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</w:t>
            </w:r>
            <w:proofErr w:type="gram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additional elements that this queue can ideally (in the absence of memory or resource constraints) accept</w:t>
            </w:r>
            <w:proofErr w:type="gramEnd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without blocking, or </w:t>
            </w: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Integer.MAX_VALUE</w:t>
            </w:r>
            <w:proofErr w:type="spellEnd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there is no intrinsic limit.</w:t>
            </w:r>
          </w:p>
        </w:tc>
      </w:tr>
      <w:tr w:rsidR="00585B11" w:rsidRPr="00585B11" w:rsidTr="00585B1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remove(Object o)+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Retrieving or Removal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single instance of the specified element from this queue, if it is present.</w:t>
            </w:r>
          </w:p>
        </w:tc>
      </w:tr>
      <w:tr w:rsidR="00585B11" w:rsidRPr="00585B11" w:rsidTr="00585B1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take()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Retrieving or Removal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85B11" w:rsidRPr="00585B11" w:rsidRDefault="00585B11" w:rsidP="00585B1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B11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and removes the head of this queue, waiting if necessary until an element becomes available.</w:t>
            </w:r>
          </w:p>
        </w:tc>
      </w:tr>
    </w:tbl>
    <w:p w:rsidR="00585B11" w:rsidRPr="00585B11" w:rsidRDefault="00585B11" w:rsidP="00585B11">
      <w:pPr>
        <w:spacing w:after="150" w:line="240" w:lineRule="auto"/>
        <w:ind w:left="540"/>
        <w:textAlignment w:val="baseline"/>
        <w:rPr>
          <w:ins w:id="22" w:author="Unknown"/>
          <w:rFonts w:ascii="Arial" w:eastAsia="Times New Roman" w:hAnsi="Arial" w:cs="Arial"/>
          <w:sz w:val="24"/>
          <w:szCs w:val="24"/>
        </w:rPr>
      </w:pPr>
    </w:p>
    <w:p w:rsidR="001A49C0" w:rsidRDefault="001A49C0"/>
    <w:sectPr w:rsidR="001A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97928"/>
    <w:multiLevelType w:val="multilevel"/>
    <w:tmpl w:val="75C6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585B11"/>
    <w:rsid w:val="001A49C0"/>
    <w:rsid w:val="00585B11"/>
    <w:rsid w:val="00623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85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B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85B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5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5B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B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2019-11-06T15:24:00Z</dcterms:created>
  <dcterms:modified xsi:type="dcterms:W3CDTF">2019-11-06T15:24:00Z</dcterms:modified>
</cp:coreProperties>
</file>