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7BF" w:rsidRPr="005947BF" w:rsidRDefault="005947BF" w:rsidP="005947BF">
      <w:pPr>
        <w:spacing w:after="140" w:line="240" w:lineRule="auto"/>
        <w:textAlignment w:val="baseline"/>
        <w:outlineLvl w:val="0"/>
        <w:rPr>
          <w:rFonts w:ascii="Times New Roman" w:eastAsia="Times New Roman" w:hAnsi="Times New Roman" w:cs="Times New Roman"/>
          <w:kern w:val="36"/>
          <w:sz w:val="26"/>
          <w:szCs w:val="26"/>
        </w:rPr>
      </w:pPr>
      <w:r w:rsidRPr="005947BF">
        <w:rPr>
          <w:rFonts w:ascii="Times New Roman" w:eastAsia="Times New Roman" w:hAnsi="Times New Roman" w:cs="Times New Roman"/>
          <w:kern w:val="36"/>
          <w:sz w:val="26"/>
          <w:szCs w:val="26"/>
        </w:rPr>
        <w:t>ConcurrentHashMap in java</w:t>
      </w:r>
    </w:p>
    <w:p w:rsidR="005947BF" w:rsidRPr="005947BF" w:rsidRDefault="005947BF" w:rsidP="005947BF">
      <w:pPr>
        <w:spacing w:after="0" w:line="240" w:lineRule="auto"/>
        <w:textAlignment w:val="baseline"/>
        <w:rPr>
          <w:rFonts w:ascii="Arial" w:eastAsia="Times New Roman" w:hAnsi="Arial" w:cs="Arial"/>
          <w:sz w:val="15"/>
          <w:szCs w:val="15"/>
        </w:rPr>
      </w:pPr>
      <w:r w:rsidRPr="005947BF">
        <w:rPr>
          <w:rFonts w:ascii="Arial" w:eastAsia="Times New Roman" w:hAnsi="Arial" w:cs="Arial"/>
          <w:b/>
          <w:bCs/>
          <w:sz w:val="15"/>
        </w:rPr>
        <w:t>Prerequisites:</w:t>
      </w:r>
      <w:r w:rsidRPr="005947BF">
        <w:rPr>
          <w:rFonts w:ascii="Arial" w:eastAsia="Times New Roman" w:hAnsi="Arial" w:cs="Arial"/>
          <w:sz w:val="15"/>
          <w:szCs w:val="15"/>
        </w:rPr>
        <w:t>Need of ConcurrentMap</w:t>
      </w:r>
      <w:r w:rsidRPr="005947BF">
        <w:rPr>
          <w:rFonts w:ascii="Arial" w:eastAsia="Times New Roman" w:hAnsi="Arial" w:cs="Arial"/>
          <w:sz w:val="15"/>
          <w:szCs w:val="15"/>
        </w:rPr>
        <w:br/>
      </w:r>
      <w:r w:rsidRPr="005947BF">
        <w:rPr>
          <w:rFonts w:ascii="Arial" w:eastAsia="Times New Roman" w:hAnsi="Arial" w:cs="Arial"/>
          <w:b/>
          <w:bCs/>
          <w:sz w:val="15"/>
        </w:rPr>
        <w:t>ConcurrentHashMap</w:t>
      </w:r>
      <w:r w:rsidRPr="005947BF">
        <w:rPr>
          <w:rFonts w:ascii="Arial" w:eastAsia="Times New Roman" w:hAnsi="Arial" w:cs="Arial"/>
          <w:sz w:val="15"/>
          <w:szCs w:val="15"/>
        </w:rPr>
        <w:t> ConcurrentHashMap class is introduced in JDK 1.5, which implements ConcurrentMap as well as Serializable interface also. ConcureentHashMap is enhancement of HashMap as we know that while dealing with Threads in our application HashMap is not a good choice because performance wise HashMap is not upto the mark.</w:t>
      </w:r>
    </w:p>
    <w:p w:rsidR="005947BF" w:rsidRPr="005947BF" w:rsidRDefault="005947BF" w:rsidP="005947BF">
      <w:pPr>
        <w:spacing w:after="0" w:line="240" w:lineRule="auto"/>
        <w:textAlignment w:val="baseline"/>
        <w:rPr>
          <w:rFonts w:ascii="Arial" w:eastAsia="Times New Roman" w:hAnsi="Arial" w:cs="Arial"/>
          <w:sz w:val="15"/>
          <w:szCs w:val="15"/>
        </w:rPr>
      </w:pPr>
      <w:r w:rsidRPr="005947BF">
        <w:rPr>
          <w:rFonts w:ascii="Arial" w:eastAsia="Times New Roman" w:hAnsi="Arial" w:cs="Arial"/>
          <w:b/>
          <w:bCs/>
          <w:sz w:val="15"/>
        </w:rPr>
        <w:t>Key points of ConcurrentHashMap:</w:t>
      </w:r>
    </w:p>
    <w:p w:rsidR="005947BF" w:rsidRPr="005947BF" w:rsidRDefault="005947BF" w:rsidP="005947BF">
      <w:pPr>
        <w:numPr>
          <w:ilvl w:val="0"/>
          <w:numId w:val="1"/>
        </w:numPr>
        <w:spacing w:after="0" w:line="240" w:lineRule="auto"/>
        <w:ind w:left="337"/>
        <w:textAlignment w:val="baseline"/>
        <w:rPr>
          <w:rFonts w:ascii="Arial" w:eastAsia="Times New Roman" w:hAnsi="Arial" w:cs="Arial"/>
          <w:sz w:val="15"/>
          <w:szCs w:val="15"/>
        </w:rPr>
      </w:pPr>
      <w:r w:rsidRPr="005947BF">
        <w:rPr>
          <w:rFonts w:ascii="Arial" w:eastAsia="Times New Roman" w:hAnsi="Arial" w:cs="Arial"/>
          <w:sz w:val="15"/>
          <w:szCs w:val="15"/>
        </w:rPr>
        <w:t>The underlined data structure for ConcurrentHashMap is Hashtable.</w:t>
      </w:r>
    </w:p>
    <w:p w:rsidR="005947BF" w:rsidRPr="005947BF" w:rsidRDefault="005947BF" w:rsidP="005947BF">
      <w:pPr>
        <w:numPr>
          <w:ilvl w:val="0"/>
          <w:numId w:val="1"/>
        </w:numPr>
        <w:spacing w:after="0" w:line="240" w:lineRule="auto"/>
        <w:ind w:left="337"/>
        <w:textAlignment w:val="baseline"/>
        <w:rPr>
          <w:rFonts w:ascii="Arial" w:eastAsia="Times New Roman" w:hAnsi="Arial" w:cs="Arial"/>
          <w:sz w:val="15"/>
          <w:szCs w:val="15"/>
        </w:rPr>
      </w:pPr>
      <w:r w:rsidRPr="005947BF">
        <w:rPr>
          <w:rFonts w:ascii="Arial" w:eastAsia="Times New Roman" w:hAnsi="Arial" w:cs="Arial"/>
          <w:sz w:val="15"/>
          <w:szCs w:val="15"/>
        </w:rPr>
        <w:t>ConcurrentHashMap class is thread-safe i.e. multiple thread can operate on a single object without any complications.</w:t>
      </w:r>
    </w:p>
    <w:p w:rsidR="005947BF" w:rsidRPr="005947BF" w:rsidRDefault="005947BF" w:rsidP="005947BF">
      <w:pPr>
        <w:numPr>
          <w:ilvl w:val="0"/>
          <w:numId w:val="1"/>
        </w:numPr>
        <w:spacing w:after="0" w:line="240" w:lineRule="auto"/>
        <w:ind w:left="337"/>
        <w:textAlignment w:val="baseline"/>
        <w:rPr>
          <w:rFonts w:ascii="Arial" w:eastAsia="Times New Roman" w:hAnsi="Arial" w:cs="Arial"/>
          <w:sz w:val="15"/>
          <w:szCs w:val="15"/>
        </w:rPr>
      </w:pPr>
      <w:r w:rsidRPr="005947BF">
        <w:rPr>
          <w:rFonts w:ascii="Arial" w:eastAsia="Times New Roman" w:hAnsi="Arial" w:cs="Arial"/>
          <w:sz w:val="15"/>
          <w:szCs w:val="15"/>
        </w:rPr>
        <w:t>At a time any number of threads are applicable for read operation without locking the ConcurrentHashMap object which is not there in HashMap.</w:t>
      </w:r>
    </w:p>
    <w:p w:rsidR="005947BF" w:rsidRPr="005947BF" w:rsidRDefault="005947BF" w:rsidP="005947BF">
      <w:pPr>
        <w:numPr>
          <w:ilvl w:val="0"/>
          <w:numId w:val="1"/>
        </w:numPr>
        <w:spacing w:after="0" w:line="240" w:lineRule="auto"/>
        <w:ind w:left="337"/>
        <w:textAlignment w:val="baseline"/>
        <w:rPr>
          <w:rFonts w:ascii="Arial" w:eastAsia="Times New Roman" w:hAnsi="Arial" w:cs="Arial"/>
          <w:sz w:val="15"/>
          <w:szCs w:val="15"/>
        </w:rPr>
      </w:pPr>
      <w:r w:rsidRPr="005947BF">
        <w:rPr>
          <w:rFonts w:ascii="Arial" w:eastAsia="Times New Roman" w:hAnsi="Arial" w:cs="Arial"/>
          <w:sz w:val="15"/>
          <w:szCs w:val="15"/>
        </w:rPr>
        <w:t>In ConcurrentHashMap, the Object is divided into number of segments according to the concurrency level.</w:t>
      </w:r>
    </w:p>
    <w:p w:rsidR="005947BF" w:rsidRPr="005947BF" w:rsidRDefault="005947BF" w:rsidP="005947BF">
      <w:pPr>
        <w:numPr>
          <w:ilvl w:val="0"/>
          <w:numId w:val="1"/>
        </w:numPr>
        <w:spacing w:after="0" w:line="240" w:lineRule="auto"/>
        <w:ind w:left="337"/>
        <w:textAlignment w:val="baseline"/>
        <w:rPr>
          <w:rFonts w:ascii="Arial" w:eastAsia="Times New Roman" w:hAnsi="Arial" w:cs="Arial"/>
          <w:sz w:val="15"/>
          <w:szCs w:val="15"/>
        </w:rPr>
      </w:pPr>
      <w:r w:rsidRPr="005947BF">
        <w:rPr>
          <w:rFonts w:ascii="Arial" w:eastAsia="Times New Roman" w:hAnsi="Arial" w:cs="Arial"/>
          <w:sz w:val="15"/>
          <w:szCs w:val="15"/>
        </w:rPr>
        <w:t>Default concurrency-level of ConcurrentHashMap is 16.</w:t>
      </w:r>
    </w:p>
    <w:p w:rsidR="005947BF" w:rsidRPr="005947BF" w:rsidRDefault="005947BF" w:rsidP="005947BF">
      <w:pPr>
        <w:numPr>
          <w:ilvl w:val="0"/>
          <w:numId w:val="1"/>
        </w:numPr>
        <w:spacing w:after="0" w:line="240" w:lineRule="auto"/>
        <w:ind w:left="337"/>
        <w:textAlignment w:val="baseline"/>
        <w:rPr>
          <w:rFonts w:ascii="Arial" w:eastAsia="Times New Roman" w:hAnsi="Arial" w:cs="Arial"/>
          <w:sz w:val="15"/>
          <w:szCs w:val="15"/>
        </w:rPr>
      </w:pPr>
      <w:r w:rsidRPr="005947BF">
        <w:rPr>
          <w:rFonts w:ascii="Arial" w:eastAsia="Times New Roman" w:hAnsi="Arial" w:cs="Arial"/>
          <w:sz w:val="15"/>
          <w:szCs w:val="15"/>
        </w:rPr>
        <w:t>In ConcurrentHashMap, at a time any number of threads can perform retrieval operation but for updation in object, thread must lock the particular segment in which thread want to operate.This type of locking mechanism is known as </w:t>
      </w:r>
      <w:r w:rsidRPr="005947BF">
        <w:rPr>
          <w:rFonts w:ascii="Arial" w:eastAsia="Times New Roman" w:hAnsi="Arial" w:cs="Arial"/>
          <w:b/>
          <w:bCs/>
          <w:sz w:val="15"/>
        </w:rPr>
        <w:t>Segment locking or bucket locking</w:t>
      </w:r>
      <w:r w:rsidRPr="005947BF">
        <w:rPr>
          <w:rFonts w:ascii="Arial" w:eastAsia="Times New Roman" w:hAnsi="Arial" w:cs="Arial"/>
          <w:sz w:val="15"/>
          <w:szCs w:val="15"/>
        </w:rPr>
        <w:t>.Hence at a time 16 updation operations can be performed by threads.</w:t>
      </w:r>
    </w:p>
    <w:p w:rsidR="005947BF" w:rsidRPr="005947BF" w:rsidRDefault="005947BF" w:rsidP="005947BF">
      <w:pPr>
        <w:numPr>
          <w:ilvl w:val="0"/>
          <w:numId w:val="1"/>
        </w:numPr>
        <w:spacing w:after="0" w:line="240" w:lineRule="auto"/>
        <w:ind w:left="337"/>
        <w:textAlignment w:val="baseline"/>
        <w:rPr>
          <w:rFonts w:ascii="Arial" w:eastAsia="Times New Roman" w:hAnsi="Arial" w:cs="Arial"/>
          <w:sz w:val="15"/>
          <w:szCs w:val="15"/>
        </w:rPr>
      </w:pPr>
      <w:r w:rsidRPr="005947BF">
        <w:rPr>
          <w:rFonts w:ascii="Arial" w:eastAsia="Times New Roman" w:hAnsi="Arial" w:cs="Arial"/>
          <w:sz w:val="15"/>
          <w:szCs w:val="15"/>
        </w:rPr>
        <w:t>null insertion is not possible in ConcurrentHashMap as key or value.</w:t>
      </w:r>
    </w:p>
    <w:p w:rsidR="005947BF" w:rsidRPr="005947BF" w:rsidRDefault="005947BF" w:rsidP="005947BF">
      <w:pPr>
        <w:spacing w:after="0" w:line="240" w:lineRule="auto"/>
        <w:textAlignment w:val="baseline"/>
        <w:rPr>
          <w:rFonts w:ascii="Arial" w:eastAsia="Times New Roman" w:hAnsi="Arial" w:cs="Arial"/>
          <w:sz w:val="15"/>
          <w:szCs w:val="15"/>
        </w:rPr>
      </w:pPr>
      <w:r w:rsidRPr="005947BF">
        <w:rPr>
          <w:rFonts w:ascii="Arial" w:eastAsia="Times New Roman" w:hAnsi="Arial" w:cs="Arial"/>
          <w:b/>
          <w:bCs/>
          <w:sz w:val="15"/>
        </w:rPr>
        <w:t>Constructors of ConcurrentHashMap:</w:t>
      </w:r>
    </w:p>
    <w:p w:rsidR="005947BF" w:rsidRPr="005947BF" w:rsidRDefault="005947BF" w:rsidP="005947BF">
      <w:pPr>
        <w:spacing w:after="0" w:line="178" w:lineRule="atLeast"/>
        <w:jc w:val="both"/>
        <w:textAlignment w:val="baseline"/>
        <w:rPr>
          <w:ins w:id="0" w:author="Unknown"/>
          <w:rFonts w:ascii="Arial" w:eastAsia="Times New Roman" w:hAnsi="Arial" w:cs="Arial"/>
          <w:sz w:val="15"/>
          <w:szCs w:val="15"/>
        </w:rPr>
      </w:pPr>
      <w:ins w:id="1" w:author="Unknown">
        <w:r w:rsidRPr="005947BF">
          <w:rPr>
            <w:rFonts w:ascii="Arial" w:eastAsia="Times New Roman" w:hAnsi="Arial" w:cs="Arial"/>
            <w:sz w:val="15"/>
            <w:szCs w:val="15"/>
          </w:rPr>
          <w:br/>
        </w:r>
        <w:r w:rsidRPr="005947BF">
          <w:rPr>
            <w:rFonts w:ascii="Arial" w:eastAsia="Times New Roman" w:hAnsi="Arial" w:cs="Arial"/>
            <w:sz w:val="15"/>
            <w:szCs w:val="15"/>
          </w:rPr>
          <w:br/>
        </w:r>
      </w:ins>
    </w:p>
    <w:p w:rsidR="005947BF" w:rsidRPr="005947BF" w:rsidRDefault="005947BF" w:rsidP="005947BF">
      <w:pPr>
        <w:numPr>
          <w:ilvl w:val="0"/>
          <w:numId w:val="2"/>
        </w:numPr>
        <w:spacing w:after="0" w:line="240" w:lineRule="auto"/>
        <w:ind w:left="337"/>
        <w:textAlignment w:val="baseline"/>
        <w:rPr>
          <w:ins w:id="2" w:author="Unknown"/>
          <w:rFonts w:ascii="Arial" w:eastAsia="Times New Roman" w:hAnsi="Arial" w:cs="Arial"/>
          <w:sz w:val="15"/>
          <w:szCs w:val="15"/>
        </w:rPr>
      </w:pPr>
      <w:ins w:id="3" w:author="Unknown">
        <w:r w:rsidRPr="005947BF">
          <w:rPr>
            <w:rFonts w:ascii="Arial" w:eastAsia="Times New Roman" w:hAnsi="Arial" w:cs="Arial"/>
            <w:b/>
            <w:bCs/>
            <w:sz w:val="15"/>
          </w:rPr>
          <w:t>ConcurrentHashMap m=new ConcurrentHashMap();</w:t>
        </w:r>
        <w:r w:rsidRPr="005947BF">
          <w:rPr>
            <w:rFonts w:ascii="Arial" w:eastAsia="Times New Roman" w:hAnsi="Arial" w:cs="Arial"/>
            <w:sz w:val="15"/>
            <w:szCs w:val="15"/>
          </w:rPr>
          <w:t>:Creates a new, empty map with a default initial capacity (16), load factor (0.75) and concurrencyLevel (16).</w:t>
        </w:r>
      </w:ins>
    </w:p>
    <w:p w:rsidR="005947BF" w:rsidRPr="005947BF" w:rsidRDefault="005947BF" w:rsidP="005947BF">
      <w:pPr>
        <w:numPr>
          <w:ilvl w:val="0"/>
          <w:numId w:val="2"/>
        </w:numPr>
        <w:spacing w:after="0" w:line="240" w:lineRule="auto"/>
        <w:ind w:left="337"/>
        <w:textAlignment w:val="baseline"/>
        <w:rPr>
          <w:ins w:id="4" w:author="Unknown"/>
          <w:rFonts w:ascii="Arial" w:eastAsia="Times New Roman" w:hAnsi="Arial" w:cs="Arial"/>
          <w:sz w:val="15"/>
          <w:szCs w:val="15"/>
        </w:rPr>
      </w:pPr>
      <w:ins w:id="5" w:author="Unknown">
        <w:r w:rsidRPr="005947BF">
          <w:rPr>
            <w:rFonts w:ascii="Arial" w:eastAsia="Times New Roman" w:hAnsi="Arial" w:cs="Arial"/>
            <w:b/>
            <w:bCs/>
            <w:sz w:val="15"/>
          </w:rPr>
          <w:t>ConcurrentHashMap m=new ConcurrentHashMap(int initialCapacity);</w:t>
        </w:r>
        <w:r w:rsidRPr="005947BF">
          <w:rPr>
            <w:rFonts w:ascii="Arial" w:eastAsia="Times New Roman" w:hAnsi="Arial" w:cs="Arial"/>
            <w:sz w:val="15"/>
            <w:szCs w:val="15"/>
          </w:rPr>
          <w:t>:Creates a new, empty map with the specified initial capacity, and with default load factor (0.75) and concurrencyLevel (16).</w:t>
        </w:r>
      </w:ins>
    </w:p>
    <w:p w:rsidR="005947BF" w:rsidRPr="005947BF" w:rsidRDefault="005947BF" w:rsidP="005947BF">
      <w:pPr>
        <w:numPr>
          <w:ilvl w:val="0"/>
          <w:numId w:val="2"/>
        </w:numPr>
        <w:spacing w:after="0" w:line="240" w:lineRule="auto"/>
        <w:ind w:left="337"/>
        <w:textAlignment w:val="baseline"/>
        <w:rPr>
          <w:ins w:id="6" w:author="Unknown"/>
          <w:rFonts w:ascii="Arial" w:eastAsia="Times New Roman" w:hAnsi="Arial" w:cs="Arial"/>
          <w:sz w:val="15"/>
          <w:szCs w:val="15"/>
        </w:rPr>
      </w:pPr>
      <w:ins w:id="7" w:author="Unknown">
        <w:r w:rsidRPr="005947BF">
          <w:rPr>
            <w:rFonts w:ascii="Arial" w:eastAsia="Times New Roman" w:hAnsi="Arial" w:cs="Arial"/>
            <w:b/>
            <w:bCs/>
            <w:sz w:val="15"/>
          </w:rPr>
          <w:t>ConcurrentHashMap m=new ConcurrentHashMap(int initialCapacity, float loadFactor);</w:t>
        </w:r>
        <w:r w:rsidRPr="005947BF">
          <w:rPr>
            <w:rFonts w:ascii="Arial" w:eastAsia="Times New Roman" w:hAnsi="Arial" w:cs="Arial"/>
            <w:sz w:val="15"/>
            <w:szCs w:val="15"/>
          </w:rPr>
          <w:t>:</w:t>
        </w:r>
        <w:r w:rsidRPr="005947BF">
          <w:rPr>
            <w:rFonts w:ascii="Arial" w:eastAsia="Times New Roman" w:hAnsi="Arial" w:cs="Arial"/>
            <w:sz w:val="15"/>
            <w:szCs w:val="15"/>
          </w:rPr>
          <w:br/>
          <w:t>Creates a new, empty map with the specified initial capacity and load factor and with the default concurrencyLevel (16).</w:t>
        </w:r>
      </w:ins>
    </w:p>
    <w:p w:rsidR="005947BF" w:rsidRPr="005947BF" w:rsidRDefault="005947BF" w:rsidP="005947BF">
      <w:pPr>
        <w:numPr>
          <w:ilvl w:val="0"/>
          <w:numId w:val="2"/>
        </w:numPr>
        <w:spacing w:after="0" w:line="240" w:lineRule="auto"/>
        <w:ind w:left="337"/>
        <w:textAlignment w:val="baseline"/>
        <w:rPr>
          <w:ins w:id="8" w:author="Unknown"/>
          <w:rFonts w:ascii="Arial" w:eastAsia="Times New Roman" w:hAnsi="Arial" w:cs="Arial"/>
          <w:sz w:val="15"/>
          <w:szCs w:val="15"/>
        </w:rPr>
      </w:pPr>
      <w:ins w:id="9" w:author="Unknown">
        <w:r w:rsidRPr="005947BF">
          <w:rPr>
            <w:rFonts w:ascii="Arial" w:eastAsia="Times New Roman" w:hAnsi="Arial" w:cs="Arial"/>
            <w:b/>
            <w:bCs/>
            <w:sz w:val="15"/>
          </w:rPr>
          <w:t>ConcurrentHashMap m=new ConcurrentHashMap(int initialCapacity, float loadFactor, int concurrencyLevel);</w:t>
        </w:r>
        <w:r w:rsidRPr="005947BF">
          <w:rPr>
            <w:rFonts w:ascii="Arial" w:eastAsia="Times New Roman" w:hAnsi="Arial" w:cs="Arial"/>
            <w:sz w:val="15"/>
            <w:szCs w:val="15"/>
          </w:rPr>
          <w:t>:Creates a new, empty map with the specified initial capacity, load factor and concurrency level.</w:t>
        </w:r>
      </w:ins>
    </w:p>
    <w:p w:rsidR="005947BF" w:rsidRPr="005947BF" w:rsidRDefault="005947BF" w:rsidP="005947BF">
      <w:pPr>
        <w:numPr>
          <w:ilvl w:val="0"/>
          <w:numId w:val="2"/>
        </w:numPr>
        <w:spacing w:after="0" w:line="240" w:lineRule="auto"/>
        <w:ind w:left="337"/>
        <w:textAlignment w:val="baseline"/>
        <w:rPr>
          <w:ins w:id="10" w:author="Unknown"/>
          <w:rFonts w:ascii="Arial" w:eastAsia="Times New Roman" w:hAnsi="Arial" w:cs="Arial"/>
          <w:sz w:val="15"/>
          <w:szCs w:val="15"/>
        </w:rPr>
      </w:pPr>
      <w:ins w:id="11" w:author="Unknown">
        <w:r w:rsidRPr="005947BF">
          <w:rPr>
            <w:rFonts w:ascii="Arial" w:eastAsia="Times New Roman" w:hAnsi="Arial" w:cs="Arial"/>
            <w:b/>
            <w:bCs/>
            <w:sz w:val="15"/>
          </w:rPr>
          <w:t>ConcurrentHashMap m=new ConcurrentHashMap(Map m);</w:t>
        </w:r>
        <w:r w:rsidRPr="005947BF">
          <w:rPr>
            <w:rFonts w:ascii="Arial" w:eastAsia="Times New Roman" w:hAnsi="Arial" w:cs="Arial"/>
            <w:sz w:val="15"/>
            <w:szCs w:val="15"/>
          </w:rPr>
          <w:t>:Creates a new map with the same mappings as the given map.</w:t>
        </w:r>
      </w:ins>
    </w:p>
    <w:tbl>
      <w:tblPr>
        <w:tblW w:w="5610" w:type="dxa"/>
        <w:tblCellMar>
          <w:left w:w="0" w:type="dxa"/>
          <w:right w:w="0" w:type="dxa"/>
        </w:tblCellMar>
        <w:tblLook w:val="04A0"/>
      </w:tblPr>
      <w:tblGrid>
        <w:gridCol w:w="5610"/>
      </w:tblGrid>
      <w:tr w:rsidR="005947BF" w:rsidRPr="005947BF" w:rsidTr="005947BF">
        <w:tc>
          <w:tcPr>
            <w:tcW w:w="5610" w:type="dxa"/>
            <w:vAlign w:val="center"/>
            <w:hideMark/>
          </w:tcPr>
          <w:p w:rsidR="005947BF" w:rsidRDefault="005947BF" w:rsidP="005947BF">
            <w:pPr>
              <w:spacing w:after="0" w:line="240" w:lineRule="auto"/>
              <w:rPr>
                <w:rFonts w:ascii="Courier New" w:eastAsia="Times New Roman" w:hAnsi="Courier New" w:cs="Courier New"/>
                <w:sz w:val="20"/>
              </w:rPr>
            </w:pPr>
          </w:p>
          <w:p w:rsidR="005947BF" w:rsidRDefault="005947BF" w:rsidP="005947BF">
            <w:pPr>
              <w:spacing w:after="0" w:line="240" w:lineRule="auto"/>
              <w:rPr>
                <w:rFonts w:ascii="Courier New" w:eastAsia="Times New Roman" w:hAnsi="Courier New" w:cs="Courier New"/>
                <w:sz w:val="20"/>
              </w:rPr>
            </w:pP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Java program to demonstrate working of ConcurrentHashMap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import</w:t>
            </w:r>
            <w:r w:rsidRPr="005947BF">
              <w:rPr>
                <w:rFonts w:ascii="Times New Roman" w:eastAsia="Times New Roman" w:hAnsi="Times New Roman" w:cs="Times New Roman"/>
                <w:sz w:val="24"/>
                <w:szCs w:val="24"/>
              </w:rPr>
              <w:t xml:space="preserve"> </w:t>
            </w:r>
            <w:r w:rsidRPr="005947BF">
              <w:rPr>
                <w:rFonts w:ascii="Courier New" w:eastAsia="Times New Roman" w:hAnsi="Courier New" w:cs="Courier New"/>
                <w:sz w:val="20"/>
              </w:rPr>
              <w:t xml:space="preserve">java.util.concurrent.*;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class</w:t>
            </w:r>
            <w:r w:rsidRPr="005947BF">
              <w:rPr>
                <w:rFonts w:ascii="Times New Roman" w:eastAsia="Times New Roman" w:hAnsi="Times New Roman" w:cs="Times New Roman"/>
                <w:sz w:val="24"/>
                <w:szCs w:val="24"/>
              </w:rPr>
              <w:t xml:space="preserve"> </w:t>
            </w:r>
            <w:r w:rsidRPr="005947BF">
              <w:rPr>
                <w:rFonts w:ascii="Courier New" w:eastAsia="Times New Roman" w:hAnsi="Courier New" w:cs="Courier New"/>
                <w:sz w:val="20"/>
              </w:rPr>
              <w:t xml:space="preserve">ConcurrentHashMapDemo {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public</w:t>
            </w:r>
            <w:r w:rsidRPr="005947BF">
              <w:rPr>
                <w:rFonts w:ascii="Times New Roman" w:eastAsia="Times New Roman" w:hAnsi="Times New Roman" w:cs="Times New Roman"/>
                <w:sz w:val="24"/>
                <w:szCs w:val="24"/>
              </w:rPr>
              <w:t xml:space="preserve"> </w:t>
            </w:r>
            <w:r w:rsidRPr="005947BF">
              <w:rPr>
                <w:rFonts w:ascii="Courier New" w:eastAsia="Times New Roman" w:hAnsi="Courier New" w:cs="Courier New"/>
                <w:sz w:val="20"/>
              </w:rPr>
              <w:t>static</w:t>
            </w:r>
            <w:r w:rsidRPr="005947BF">
              <w:rPr>
                <w:rFonts w:ascii="Times New Roman" w:eastAsia="Times New Roman" w:hAnsi="Times New Roman" w:cs="Times New Roman"/>
                <w:sz w:val="24"/>
                <w:szCs w:val="24"/>
              </w:rPr>
              <w:t xml:space="preserve"> </w:t>
            </w:r>
            <w:r w:rsidRPr="005947BF">
              <w:rPr>
                <w:rFonts w:ascii="Courier New" w:eastAsia="Times New Roman" w:hAnsi="Courier New" w:cs="Courier New"/>
                <w:sz w:val="20"/>
              </w:rPr>
              <w:t>void</w:t>
            </w:r>
            <w:r w:rsidRPr="005947BF">
              <w:rPr>
                <w:rFonts w:ascii="Times New Roman" w:eastAsia="Times New Roman" w:hAnsi="Times New Roman" w:cs="Times New Roman"/>
                <w:sz w:val="24"/>
                <w:szCs w:val="24"/>
              </w:rPr>
              <w:t xml:space="preserve"> </w:t>
            </w:r>
            <w:r w:rsidRPr="005947BF">
              <w:rPr>
                <w:rFonts w:ascii="Courier New" w:eastAsia="Times New Roman" w:hAnsi="Courier New" w:cs="Courier New"/>
                <w:sz w:val="20"/>
              </w:rPr>
              <w:t xml:space="preserve">main(String[] args)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ConcurrentHashMap m = new</w:t>
            </w:r>
            <w:r w:rsidRPr="005947BF">
              <w:rPr>
                <w:rFonts w:ascii="Times New Roman" w:eastAsia="Times New Roman" w:hAnsi="Times New Roman" w:cs="Times New Roman"/>
                <w:sz w:val="24"/>
                <w:szCs w:val="24"/>
              </w:rPr>
              <w:t xml:space="preserve"> </w:t>
            </w:r>
            <w:r w:rsidRPr="005947BF">
              <w:rPr>
                <w:rFonts w:ascii="Courier New" w:eastAsia="Times New Roman" w:hAnsi="Courier New" w:cs="Courier New"/>
                <w:sz w:val="20"/>
              </w:rPr>
              <w:t xml:space="preserve">ConcurrentHashMap();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m.put(100, "Hello");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m.put(101, "Geeks");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m.put(102, "Geeks");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w:t>
            </w:r>
            <w:r w:rsidRPr="005947BF">
              <w:rPr>
                <w:rFonts w:ascii="Times New Roman" w:eastAsia="Times New Roman" w:hAnsi="Times New Roman" w:cs="Times New Roman"/>
                <w:sz w:val="24"/>
                <w:szCs w:val="24"/>
              </w:rPr>
              <w:t>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 Here we cant add Hello because 101 key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 is already present in ConcurrentHashMap object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m.putIfAbsent(101, "Hello");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w:t>
            </w:r>
            <w:r w:rsidRPr="005947BF">
              <w:rPr>
                <w:rFonts w:ascii="Times New Roman" w:eastAsia="Times New Roman" w:hAnsi="Times New Roman" w:cs="Times New Roman"/>
                <w:sz w:val="24"/>
                <w:szCs w:val="24"/>
              </w:rPr>
              <w:t>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 We can remove entry because 101 key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 is associated with For value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m.remove(101, "Geeks");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w:t>
            </w:r>
            <w:r w:rsidRPr="005947BF">
              <w:rPr>
                <w:rFonts w:ascii="Times New Roman" w:eastAsia="Times New Roman" w:hAnsi="Times New Roman" w:cs="Times New Roman"/>
                <w:sz w:val="24"/>
                <w:szCs w:val="24"/>
              </w:rPr>
              <w:t>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 Now we can add Hello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m.putIfAbsent(103, "Hello");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w:t>
            </w:r>
            <w:r w:rsidRPr="005947BF">
              <w:rPr>
                <w:rFonts w:ascii="Times New Roman" w:eastAsia="Times New Roman" w:hAnsi="Times New Roman" w:cs="Times New Roman"/>
                <w:sz w:val="24"/>
                <w:szCs w:val="24"/>
              </w:rPr>
              <w:t>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 We cant replace Hello with For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m.replace(101, "Hello", "For");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System.out.println(m);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lastRenderedPageBreak/>
              <w:t xml:space="preserve">    } </w:t>
            </w:r>
          </w:p>
          <w:p w:rsidR="005947BF" w:rsidRPr="005947BF" w:rsidRDefault="005947BF" w:rsidP="005947BF">
            <w:pPr>
              <w:spacing w:after="0" w:line="240" w:lineRule="auto"/>
              <w:rPr>
                <w:rFonts w:ascii="Times New Roman" w:eastAsia="Times New Roman" w:hAnsi="Times New Roman" w:cs="Times New Roman"/>
                <w:sz w:val="24"/>
                <w:szCs w:val="24"/>
              </w:rPr>
            </w:pPr>
            <w:r w:rsidRPr="005947BF">
              <w:rPr>
                <w:rFonts w:ascii="Courier New" w:eastAsia="Times New Roman" w:hAnsi="Courier New" w:cs="Courier New"/>
                <w:sz w:val="20"/>
              </w:rPr>
              <w:t xml:space="preserve">} </w:t>
            </w:r>
          </w:p>
        </w:tc>
      </w:tr>
    </w:tbl>
    <w:p w:rsidR="005947BF" w:rsidRPr="005947BF" w:rsidRDefault="005947BF" w:rsidP="005947BF">
      <w:pPr>
        <w:spacing w:after="94" w:line="240" w:lineRule="auto"/>
        <w:textAlignment w:val="baseline"/>
        <w:rPr>
          <w:ins w:id="12" w:author="Unknown"/>
          <w:rFonts w:ascii="Arial" w:eastAsia="Times New Roman" w:hAnsi="Arial" w:cs="Arial"/>
          <w:sz w:val="15"/>
          <w:szCs w:val="15"/>
        </w:rPr>
      </w:pPr>
      <w:ins w:id="13" w:author="Unknown">
        <w:r w:rsidRPr="005947BF">
          <w:rPr>
            <w:rFonts w:ascii="Arial" w:eastAsia="Times New Roman" w:hAnsi="Arial" w:cs="Arial"/>
            <w:sz w:val="15"/>
            <w:szCs w:val="15"/>
          </w:rPr>
          <w:lastRenderedPageBreak/>
          <w:t>Output:</w:t>
        </w:r>
      </w:ins>
    </w:p>
    <w:p w:rsidR="005947BF" w:rsidRPr="005947BF" w:rsidRDefault="005947BF" w:rsidP="005947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240" w:lineRule="auto"/>
        <w:textAlignment w:val="baseline"/>
        <w:rPr>
          <w:ins w:id="14" w:author="Unknown"/>
          <w:rFonts w:ascii="Consolas" w:eastAsia="Times New Roman" w:hAnsi="Consolas" w:cs="Consolas"/>
          <w:sz w:val="14"/>
          <w:szCs w:val="14"/>
        </w:rPr>
      </w:pPr>
      <w:ins w:id="15" w:author="Unknown">
        <w:r w:rsidRPr="005947BF">
          <w:rPr>
            <w:rFonts w:ascii="Consolas" w:eastAsia="Times New Roman" w:hAnsi="Consolas" w:cs="Consolas"/>
            <w:sz w:val="14"/>
            <w:szCs w:val="14"/>
          </w:rPr>
          <w:t>{100=Hello, 102=Geeks, 103=Hello}</w:t>
        </w:r>
      </w:ins>
    </w:p>
    <w:p w:rsidR="005947BF" w:rsidRPr="005947BF" w:rsidRDefault="005947BF" w:rsidP="005947BF">
      <w:pPr>
        <w:spacing w:after="0" w:line="240" w:lineRule="auto"/>
        <w:textAlignment w:val="baseline"/>
        <w:rPr>
          <w:ins w:id="16" w:author="Unknown"/>
          <w:rFonts w:ascii="Arial" w:eastAsia="Times New Roman" w:hAnsi="Arial" w:cs="Arial"/>
          <w:sz w:val="15"/>
          <w:szCs w:val="15"/>
        </w:rPr>
      </w:pPr>
      <w:ins w:id="17" w:author="Unknown">
        <w:r w:rsidRPr="005947BF">
          <w:rPr>
            <w:rFonts w:ascii="Arial" w:eastAsia="Times New Roman" w:hAnsi="Arial" w:cs="Arial"/>
            <w:b/>
            <w:bCs/>
            <w:sz w:val="15"/>
            <w:szCs w:val="15"/>
            <w:bdr w:val="none" w:sz="0" w:space="0" w:color="auto" w:frame="1"/>
          </w:rPr>
          <w:t>Methods in ConcurrentHashMap:</w:t>
        </w:r>
      </w:ins>
    </w:p>
    <w:p w:rsidR="005947BF" w:rsidRPr="005947BF" w:rsidRDefault="005947BF" w:rsidP="005947BF">
      <w:pPr>
        <w:numPr>
          <w:ilvl w:val="0"/>
          <w:numId w:val="3"/>
        </w:numPr>
        <w:spacing w:after="0" w:line="240" w:lineRule="auto"/>
        <w:ind w:left="337"/>
        <w:textAlignment w:val="baseline"/>
        <w:rPr>
          <w:ins w:id="18" w:author="Unknown"/>
          <w:rFonts w:ascii="Arial" w:eastAsia="Times New Roman" w:hAnsi="Arial" w:cs="Arial"/>
          <w:sz w:val="15"/>
          <w:szCs w:val="15"/>
        </w:rPr>
      </w:pPr>
      <w:ins w:id="19"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"https://www.geeksforgeeks.org/java-concurrenthashmap-clear/"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clear​()</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removes all of the mappings from this map.</w:t>
        </w:r>
      </w:ins>
    </w:p>
    <w:p w:rsidR="005947BF" w:rsidRPr="005947BF" w:rsidRDefault="005947BF" w:rsidP="005947BF">
      <w:pPr>
        <w:numPr>
          <w:ilvl w:val="0"/>
          <w:numId w:val="3"/>
        </w:numPr>
        <w:spacing w:after="0" w:line="240" w:lineRule="auto"/>
        <w:ind w:left="337"/>
        <w:textAlignment w:val="baseline"/>
        <w:rPr>
          <w:ins w:id="20" w:author="Unknown"/>
          <w:rFonts w:ascii="Arial" w:eastAsia="Times New Roman" w:hAnsi="Arial" w:cs="Arial"/>
          <w:sz w:val="15"/>
          <w:szCs w:val="15"/>
        </w:rPr>
      </w:pPr>
      <w:ins w:id="21"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"https://www.geeksforgeeks.org/concurrenthashmap-compute-method-in-java-with-examples/"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compute​(K key, BiFunction&lt;K, V&gt; remappingFunction)</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attempts to compute a mapping for the specified key and its current mapped value (or null if there is no current mapping).</w:t>
        </w:r>
      </w:ins>
    </w:p>
    <w:p w:rsidR="005947BF" w:rsidRPr="005947BF" w:rsidRDefault="005947BF" w:rsidP="005947BF">
      <w:pPr>
        <w:numPr>
          <w:ilvl w:val="0"/>
          <w:numId w:val="3"/>
        </w:numPr>
        <w:spacing w:after="0" w:line="240" w:lineRule="auto"/>
        <w:ind w:left="337"/>
        <w:textAlignment w:val="baseline"/>
        <w:rPr>
          <w:ins w:id="22" w:author="Unknown"/>
          <w:rFonts w:ascii="Arial" w:eastAsia="Times New Roman" w:hAnsi="Arial" w:cs="Arial"/>
          <w:sz w:val="15"/>
          <w:szCs w:val="15"/>
        </w:rPr>
      </w:pPr>
      <w:ins w:id="23"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"https://www.geeksforgeeks.org/concurrenthashmap-computeifabsent-method-in-java-with-examples/"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computeIfAbsent​(K key, Function&lt;K, V&gt; mappingFunction)</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computes if the specified key is not already associated with a value, attempts to compute its value using the given mapping function and enters it into this map unless null.</w:t>
        </w:r>
      </w:ins>
    </w:p>
    <w:p w:rsidR="005947BF" w:rsidRPr="005947BF" w:rsidRDefault="005947BF" w:rsidP="005947BF">
      <w:pPr>
        <w:numPr>
          <w:ilvl w:val="0"/>
          <w:numId w:val="3"/>
        </w:numPr>
        <w:spacing w:after="0" w:line="240" w:lineRule="auto"/>
        <w:ind w:left="337"/>
        <w:textAlignment w:val="baseline"/>
        <w:rPr>
          <w:ins w:id="24" w:author="Unknown"/>
          <w:rFonts w:ascii="Arial" w:eastAsia="Times New Roman" w:hAnsi="Arial" w:cs="Arial"/>
          <w:sz w:val="15"/>
          <w:szCs w:val="15"/>
        </w:rPr>
      </w:pPr>
      <w:ins w:id="25" w:author="Unknown">
        <w:r w:rsidRPr="005947BF">
          <w:rPr>
            <w:rFonts w:ascii="Arial" w:eastAsia="Times New Roman" w:hAnsi="Arial" w:cs="Arial"/>
            <w:b/>
            <w:bCs/>
            <w:sz w:val="15"/>
            <w:szCs w:val="15"/>
            <w:bdr w:val="none" w:sz="0" w:space="0" w:color="auto" w:frame="1"/>
          </w:rPr>
          <w:t>computeIfpresent​(K key, BiFunction&lt;K,V&gt; remappingFunction):</w:t>
        </w:r>
        <w:r w:rsidRPr="005947BF">
          <w:rPr>
            <w:rFonts w:ascii="Arial" w:eastAsia="Times New Roman" w:hAnsi="Arial" w:cs="Arial"/>
            <w:sz w:val="15"/>
            <w:szCs w:val="15"/>
          </w:rPr>
          <w:t> This method computes if the value for the specified key is present, attempts to compute a new mapping given the key and its current mapped value.</w:t>
        </w:r>
      </w:ins>
    </w:p>
    <w:p w:rsidR="005947BF" w:rsidRPr="005947BF" w:rsidRDefault="005947BF" w:rsidP="005947BF">
      <w:pPr>
        <w:numPr>
          <w:ilvl w:val="0"/>
          <w:numId w:val="3"/>
        </w:numPr>
        <w:spacing w:after="0" w:line="240" w:lineRule="auto"/>
        <w:ind w:left="337"/>
        <w:textAlignment w:val="baseline"/>
        <w:rPr>
          <w:ins w:id="26" w:author="Unknown"/>
          <w:rFonts w:ascii="Arial" w:eastAsia="Times New Roman" w:hAnsi="Arial" w:cs="Arial"/>
          <w:sz w:val="15"/>
          <w:szCs w:val="15"/>
        </w:rPr>
      </w:pPr>
      <w:ins w:id="27"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"https://www.geeksforgeeks.org/concurrenthashmap-contains-method-in-java-with-examples/"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contains​(Object value)</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tests if some key maps into the specified value in this table.</w:t>
        </w:r>
      </w:ins>
    </w:p>
    <w:p w:rsidR="005947BF" w:rsidRPr="005947BF" w:rsidRDefault="005947BF" w:rsidP="005947BF">
      <w:pPr>
        <w:numPr>
          <w:ilvl w:val="0"/>
          <w:numId w:val="3"/>
        </w:numPr>
        <w:spacing w:after="0" w:line="240" w:lineRule="auto"/>
        <w:ind w:left="337"/>
        <w:textAlignment w:val="baseline"/>
        <w:rPr>
          <w:ins w:id="28" w:author="Unknown"/>
          <w:rFonts w:ascii="Arial" w:eastAsia="Times New Roman" w:hAnsi="Arial" w:cs="Arial"/>
          <w:sz w:val="15"/>
          <w:szCs w:val="15"/>
        </w:rPr>
      </w:pPr>
      <w:ins w:id="29"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"https://www.geeksforgeeks.org/concurrenthashmap-containskey-method-in-java/"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containsKey​(Object key)</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tests if the specified object is a key in this table.</w:t>
        </w:r>
      </w:ins>
    </w:p>
    <w:p w:rsidR="005947BF" w:rsidRPr="005947BF" w:rsidRDefault="005947BF" w:rsidP="005947BF">
      <w:pPr>
        <w:numPr>
          <w:ilvl w:val="0"/>
          <w:numId w:val="3"/>
        </w:numPr>
        <w:spacing w:after="0" w:line="240" w:lineRule="auto"/>
        <w:ind w:left="337"/>
        <w:textAlignment w:val="baseline"/>
        <w:rPr>
          <w:ins w:id="30" w:author="Unknown"/>
          <w:rFonts w:ascii="Arial" w:eastAsia="Times New Roman" w:hAnsi="Arial" w:cs="Arial"/>
          <w:sz w:val="15"/>
          <w:szCs w:val="15"/>
        </w:rPr>
      </w:pPr>
      <w:ins w:id="31"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"https://www.geeksforgeeks.org/concurrenthashmap-containsvalue-method-in-java/"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containsValue​(Object value</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returns true if this map maps one or more keys to the specified value.</w:t>
        </w:r>
      </w:ins>
    </w:p>
    <w:p w:rsidR="005947BF" w:rsidRPr="005947BF" w:rsidRDefault="005947BF" w:rsidP="005947BF">
      <w:pPr>
        <w:numPr>
          <w:ilvl w:val="0"/>
          <w:numId w:val="3"/>
        </w:numPr>
        <w:spacing w:after="0" w:line="240" w:lineRule="auto"/>
        <w:ind w:left="337"/>
        <w:textAlignment w:val="baseline"/>
        <w:rPr>
          <w:ins w:id="32" w:author="Unknown"/>
          <w:rFonts w:ascii="Arial" w:eastAsia="Times New Roman" w:hAnsi="Arial" w:cs="Arial"/>
          <w:sz w:val="15"/>
          <w:szCs w:val="15"/>
        </w:rPr>
      </w:pPr>
      <w:ins w:id="33"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"https://www.geeksforgeeks.org/concurrenthashmap-elements-method-in-java-with-examples/"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elements​()</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returns an enumeration of the values in this table.</w:t>
        </w:r>
      </w:ins>
    </w:p>
    <w:p w:rsidR="005947BF" w:rsidRPr="005947BF" w:rsidRDefault="005947BF" w:rsidP="005947BF">
      <w:pPr>
        <w:numPr>
          <w:ilvl w:val="0"/>
          <w:numId w:val="3"/>
        </w:numPr>
        <w:spacing w:after="0" w:line="240" w:lineRule="auto"/>
        <w:ind w:left="337"/>
        <w:textAlignment w:val="baseline"/>
        <w:rPr>
          <w:ins w:id="34" w:author="Unknown"/>
          <w:rFonts w:ascii="Arial" w:eastAsia="Times New Roman" w:hAnsi="Arial" w:cs="Arial"/>
          <w:sz w:val="15"/>
          <w:szCs w:val="15"/>
        </w:rPr>
      </w:pPr>
      <w:ins w:id="35"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"https://www.geeksforgeeks.org/concurrenthashmap-entryset-method-in-java-with-examples/"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entrySet​()</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returns a Set view of the mappings contained in this map.</w:t>
        </w:r>
      </w:ins>
    </w:p>
    <w:p w:rsidR="005947BF" w:rsidRPr="005947BF" w:rsidRDefault="005947BF" w:rsidP="005947BF">
      <w:pPr>
        <w:numPr>
          <w:ilvl w:val="0"/>
          <w:numId w:val="3"/>
        </w:numPr>
        <w:spacing w:after="0" w:line="240" w:lineRule="auto"/>
        <w:ind w:left="337"/>
        <w:textAlignment w:val="baseline"/>
        <w:rPr>
          <w:ins w:id="36" w:author="Unknown"/>
          <w:rFonts w:ascii="Arial" w:eastAsia="Times New Roman" w:hAnsi="Arial" w:cs="Arial"/>
          <w:sz w:val="15"/>
          <w:szCs w:val="15"/>
        </w:rPr>
      </w:pPr>
      <w:ins w:id="37" w:author="Unknown">
        <w:r w:rsidRPr="005947BF">
          <w:rPr>
            <w:rFonts w:ascii="Arial" w:eastAsia="Times New Roman" w:hAnsi="Arial" w:cs="Arial"/>
            <w:b/>
            <w:bCs/>
            <w:sz w:val="15"/>
            <w:szCs w:val="15"/>
            <w:bdr w:val="none" w:sz="0" w:space="0" w:color="auto" w:frame="1"/>
          </w:rPr>
          <w:t>equals​(Object o):</w:t>
        </w:r>
        <w:r w:rsidRPr="005947BF">
          <w:rPr>
            <w:rFonts w:ascii="Arial" w:eastAsia="Times New Roman" w:hAnsi="Arial" w:cs="Arial"/>
            <w:sz w:val="15"/>
            <w:szCs w:val="15"/>
          </w:rPr>
          <w:t> This method Compares the specified object with this map for equality.</w:t>
        </w:r>
      </w:ins>
    </w:p>
    <w:p w:rsidR="005947BF" w:rsidRPr="005947BF" w:rsidRDefault="005947BF" w:rsidP="005947BF">
      <w:pPr>
        <w:numPr>
          <w:ilvl w:val="0"/>
          <w:numId w:val="3"/>
        </w:numPr>
        <w:spacing w:after="0" w:line="240" w:lineRule="auto"/>
        <w:ind w:left="337"/>
        <w:textAlignment w:val="baseline"/>
        <w:rPr>
          <w:ins w:id="38" w:author="Unknown"/>
          <w:rFonts w:ascii="Arial" w:eastAsia="Times New Roman" w:hAnsi="Arial" w:cs="Arial"/>
          <w:sz w:val="15"/>
          <w:szCs w:val="15"/>
        </w:rPr>
      </w:pPr>
      <w:ins w:id="39" w:author="Unknown">
        <w:r w:rsidRPr="005947BF">
          <w:rPr>
            <w:rFonts w:ascii="Arial" w:eastAsia="Times New Roman" w:hAnsi="Arial" w:cs="Arial"/>
            <w:b/>
            <w:bCs/>
            <w:sz w:val="15"/>
            <w:szCs w:val="15"/>
            <w:bdr w:val="none" w:sz="0" w:space="0" w:color="auto" w:frame="1"/>
          </w:rPr>
          <w:t>forEach(long parallelismThreshold, BiConsumer&lt;K, V&gt; action):</w:t>
        </w:r>
        <w:r w:rsidRPr="005947BF">
          <w:rPr>
            <w:rFonts w:ascii="Arial" w:eastAsia="Times New Roman" w:hAnsi="Arial" w:cs="Arial"/>
            <w:sz w:val="15"/>
            <w:szCs w:val="15"/>
          </w:rPr>
          <w:t> This method performs the given action for each (key, value).</w:t>
        </w:r>
      </w:ins>
    </w:p>
    <w:p w:rsidR="005947BF" w:rsidRPr="005947BF" w:rsidRDefault="005947BF" w:rsidP="005947BF">
      <w:pPr>
        <w:numPr>
          <w:ilvl w:val="0"/>
          <w:numId w:val="3"/>
        </w:numPr>
        <w:spacing w:after="0" w:line="240" w:lineRule="auto"/>
        <w:ind w:left="337"/>
        <w:textAlignment w:val="baseline"/>
        <w:rPr>
          <w:ins w:id="40" w:author="Unknown"/>
          <w:rFonts w:ascii="Arial" w:eastAsia="Times New Roman" w:hAnsi="Arial" w:cs="Arial"/>
          <w:sz w:val="15"/>
          <w:szCs w:val="15"/>
        </w:rPr>
      </w:pPr>
      <w:ins w:id="41" w:author="Unknown">
        <w:r w:rsidRPr="005947BF">
          <w:rPr>
            <w:rFonts w:ascii="Arial" w:eastAsia="Times New Roman" w:hAnsi="Arial" w:cs="Arial"/>
            <w:b/>
            <w:bCs/>
            <w:sz w:val="15"/>
            <w:szCs w:val="15"/>
            <w:bdr w:val="none" w:sz="0" w:space="0" w:color="auto" w:frame="1"/>
          </w:rPr>
          <w:t>forEach​(long parallelismThreshold, BiFunction&lt;K,V&gt; transformer, Consumer&lt;U&gt; action):</w:t>
        </w:r>
        <w:r w:rsidRPr="005947BF">
          <w:rPr>
            <w:rFonts w:ascii="Arial" w:eastAsia="Times New Roman" w:hAnsi="Arial" w:cs="Arial"/>
            <w:sz w:val="15"/>
            <w:szCs w:val="15"/>
          </w:rPr>
          <w:t> This method performs the given action for each non-null transformation of each (key, value).</w:t>
        </w:r>
      </w:ins>
    </w:p>
    <w:p w:rsidR="005947BF" w:rsidRPr="005947BF" w:rsidRDefault="005947BF" w:rsidP="005947BF">
      <w:pPr>
        <w:numPr>
          <w:ilvl w:val="0"/>
          <w:numId w:val="3"/>
        </w:numPr>
        <w:spacing w:after="0" w:line="240" w:lineRule="auto"/>
        <w:ind w:left="337"/>
        <w:textAlignment w:val="baseline"/>
        <w:rPr>
          <w:ins w:id="42" w:author="Unknown"/>
          <w:rFonts w:ascii="Arial" w:eastAsia="Times New Roman" w:hAnsi="Arial" w:cs="Arial"/>
          <w:sz w:val="15"/>
          <w:szCs w:val="15"/>
        </w:rPr>
      </w:pPr>
      <w:ins w:id="43" w:author="Unknown">
        <w:r w:rsidRPr="005947BF">
          <w:rPr>
            <w:rFonts w:ascii="Arial" w:eastAsia="Times New Roman" w:hAnsi="Arial" w:cs="Arial"/>
            <w:b/>
            <w:bCs/>
            <w:sz w:val="15"/>
            <w:szCs w:val="15"/>
            <w:bdr w:val="none" w:sz="0" w:space="0" w:color="auto" w:frame="1"/>
          </w:rPr>
          <w:t>forEach​(BiConsumer&lt;K, V&gt; action):</w:t>
        </w:r>
        <w:r w:rsidRPr="005947BF">
          <w:rPr>
            <w:rFonts w:ascii="Arial" w:eastAsia="Times New Roman" w:hAnsi="Arial" w:cs="Arial"/>
            <w:sz w:val="15"/>
            <w:szCs w:val="15"/>
          </w:rPr>
          <w:t> This method performs the given action for each entry in this map until all entries have been processed or the action throws an exception.</w:t>
        </w:r>
      </w:ins>
    </w:p>
    <w:p w:rsidR="005947BF" w:rsidRPr="005947BF" w:rsidRDefault="005947BF" w:rsidP="005947BF">
      <w:pPr>
        <w:numPr>
          <w:ilvl w:val="0"/>
          <w:numId w:val="3"/>
        </w:numPr>
        <w:spacing w:after="0" w:line="240" w:lineRule="auto"/>
        <w:ind w:left="337"/>
        <w:textAlignment w:val="baseline"/>
        <w:rPr>
          <w:ins w:id="44" w:author="Unknown"/>
          <w:rFonts w:ascii="Arial" w:eastAsia="Times New Roman" w:hAnsi="Arial" w:cs="Arial"/>
          <w:sz w:val="15"/>
          <w:szCs w:val="15"/>
        </w:rPr>
      </w:pPr>
      <w:ins w:id="45" w:author="Unknown">
        <w:r w:rsidRPr="005947BF">
          <w:rPr>
            <w:rFonts w:ascii="Arial" w:eastAsia="Times New Roman" w:hAnsi="Arial" w:cs="Arial"/>
            <w:b/>
            <w:bCs/>
            <w:sz w:val="15"/>
            <w:szCs w:val="15"/>
            <w:bdr w:val="none" w:sz="0" w:space="0" w:color="auto" w:frame="1"/>
          </w:rPr>
          <w:t>forEachEntry​(long parallelismThreshold, Consumer&lt;Map.Entry&lt;K,V&gt;&gt; action):</w:t>
        </w:r>
        <w:r w:rsidRPr="005947BF">
          <w:rPr>
            <w:rFonts w:ascii="Arial" w:eastAsia="Times New Roman" w:hAnsi="Arial" w:cs="Arial"/>
            <w:sz w:val="15"/>
            <w:szCs w:val="15"/>
          </w:rPr>
          <w:t> This method performs the given action for each entry.</w:t>
        </w:r>
      </w:ins>
    </w:p>
    <w:p w:rsidR="005947BF" w:rsidRPr="005947BF" w:rsidRDefault="005947BF" w:rsidP="005947BF">
      <w:pPr>
        <w:numPr>
          <w:ilvl w:val="0"/>
          <w:numId w:val="3"/>
        </w:numPr>
        <w:spacing w:after="0" w:line="240" w:lineRule="auto"/>
        <w:ind w:left="337"/>
        <w:textAlignment w:val="baseline"/>
        <w:rPr>
          <w:ins w:id="46" w:author="Unknown"/>
          <w:rFonts w:ascii="Arial" w:eastAsia="Times New Roman" w:hAnsi="Arial" w:cs="Arial"/>
          <w:sz w:val="15"/>
          <w:szCs w:val="15"/>
        </w:rPr>
      </w:pPr>
      <w:ins w:id="47" w:author="Unknown">
        <w:r w:rsidRPr="005947BF">
          <w:rPr>
            <w:rFonts w:ascii="Arial" w:eastAsia="Times New Roman" w:hAnsi="Arial" w:cs="Arial"/>
            <w:b/>
            <w:bCs/>
            <w:sz w:val="15"/>
            <w:szCs w:val="15"/>
            <w:bdr w:val="none" w:sz="0" w:space="0" w:color="auto" w:frame="1"/>
          </w:rPr>
          <w:t>forEachEntry​(long parallelismThreshold, Function&lt;Map.Entry&lt;K,V&gt;&gt; transformer, Consumer&lt;U&gt; action):</w:t>
        </w:r>
        <w:r w:rsidRPr="005947BF">
          <w:rPr>
            <w:rFonts w:ascii="Arial" w:eastAsia="Times New Roman" w:hAnsi="Arial" w:cs="Arial"/>
            <w:sz w:val="15"/>
            <w:szCs w:val="15"/>
          </w:rPr>
          <w:t> This method performs the given action for each non-null transformation of each entry.</w:t>
        </w:r>
      </w:ins>
    </w:p>
    <w:p w:rsidR="005947BF" w:rsidRPr="005947BF" w:rsidRDefault="005947BF" w:rsidP="005947BF">
      <w:pPr>
        <w:numPr>
          <w:ilvl w:val="0"/>
          <w:numId w:val="3"/>
        </w:numPr>
        <w:spacing w:after="0" w:line="240" w:lineRule="auto"/>
        <w:ind w:left="337"/>
        <w:textAlignment w:val="baseline"/>
        <w:rPr>
          <w:ins w:id="48" w:author="Unknown"/>
          <w:rFonts w:ascii="Arial" w:eastAsia="Times New Roman" w:hAnsi="Arial" w:cs="Arial"/>
          <w:sz w:val="15"/>
          <w:szCs w:val="15"/>
        </w:rPr>
      </w:pPr>
      <w:ins w:id="49" w:author="Unknown">
        <w:r w:rsidRPr="005947BF">
          <w:rPr>
            <w:rFonts w:ascii="Arial" w:eastAsia="Times New Roman" w:hAnsi="Arial" w:cs="Arial"/>
            <w:b/>
            <w:bCs/>
            <w:sz w:val="15"/>
            <w:szCs w:val="15"/>
            <w:bdr w:val="none" w:sz="0" w:space="0" w:color="auto" w:frame="1"/>
          </w:rPr>
          <w:t>forEachKey​(long parallelismThreshold, Consumer&lt;K&gt; action):</w:t>
        </w:r>
        <w:r w:rsidRPr="005947BF">
          <w:rPr>
            <w:rFonts w:ascii="Arial" w:eastAsia="Times New Roman" w:hAnsi="Arial" w:cs="Arial"/>
            <w:sz w:val="15"/>
            <w:szCs w:val="15"/>
          </w:rPr>
          <w:t> This method performs the given action for each key.</w:t>
        </w:r>
      </w:ins>
    </w:p>
    <w:p w:rsidR="005947BF" w:rsidRPr="005947BF" w:rsidRDefault="005947BF" w:rsidP="005947BF">
      <w:pPr>
        <w:numPr>
          <w:ilvl w:val="0"/>
          <w:numId w:val="3"/>
        </w:numPr>
        <w:spacing w:after="0" w:line="240" w:lineRule="auto"/>
        <w:ind w:left="337"/>
        <w:textAlignment w:val="baseline"/>
        <w:rPr>
          <w:ins w:id="50" w:author="Unknown"/>
          <w:rFonts w:ascii="Arial" w:eastAsia="Times New Roman" w:hAnsi="Arial" w:cs="Arial"/>
          <w:sz w:val="15"/>
          <w:szCs w:val="15"/>
        </w:rPr>
      </w:pPr>
      <w:ins w:id="51" w:author="Unknown">
        <w:r w:rsidRPr="005947BF">
          <w:rPr>
            <w:rFonts w:ascii="Arial" w:eastAsia="Times New Roman" w:hAnsi="Arial" w:cs="Arial"/>
            <w:b/>
            <w:bCs/>
            <w:sz w:val="15"/>
            <w:szCs w:val="15"/>
            <w:bdr w:val="none" w:sz="0" w:space="0" w:color="auto" w:frame="1"/>
          </w:rPr>
          <w:t>forEachKey​(long parallelismThreshold, Function&lt;K&gt; transformer, Consumer&lt;U&gt; action):</w:t>
        </w:r>
        <w:r w:rsidRPr="005947BF">
          <w:rPr>
            <w:rFonts w:ascii="Arial" w:eastAsia="Times New Roman" w:hAnsi="Arial" w:cs="Arial"/>
            <w:sz w:val="15"/>
            <w:szCs w:val="15"/>
          </w:rPr>
          <w:t> This method performs the given action for each non-null transformation of each key.</w:t>
        </w:r>
      </w:ins>
    </w:p>
    <w:p w:rsidR="005947BF" w:rsidRPr="005947BF" w:rsidRDefault="005947BF" w:rsidP="005947BF">
      <w:pPr>
        <w:numPr>
          <w:ilvl w:val="0"/>
          <w:numId w:val="3"/>
        </w:numPr>
        <w:spacing w:after="0" w:line="240" w:lineRule="auto"/>
        <w:ind w:left="337"/>
        <w:textAlignment w:val="baseline"/>
        <w:rPr>
          <w:ins w:id="52" w:author="Unknown"/>
          <w:rFonts w:ascii="Arial" w:eastAsia="Times New Roman" w:hAnsi="Arial" w:cs="Arial"/>
          <w:sz w:val="15"/>
          <w:szCs w:val="15"/>
        </w:rPr>
      </w:pPr>
      <w:ins w:id="53" w:author="Unknown">
        <w:r w:rsidRPr="005947BF">
          <w:rPr>
            <w:rFonts w:ascii="Arial" w:eastAsia="Times New Roman" w:hAnsi="Arial" w:cs="Arial"/>
            <w:b/>
            <w:bCs/>
            <w:sz w:val="15"/>
            <w:szCs w:val="15"/>
            <w:bdr w:val="none" w:sz="0" w:space="0" w:color="auto" w:frame="1"/>
          </w:rPr>
          <w:t>forEachValue​(long parallelismThreshold, Consumer&lt;V&gt; action):</w:t>
        </w:r>
        <w:r w:rsidRPr="005947BF">
          <w:rPr>
            <w:rFonts w:ascii="Arial" w:eastAsia="Times New Roman" w:hAnsi="Arial" w:cs="Arial"/>
            <w:sz w:val="15"/>
            <w:szCs w:val="15"/>
          </w:rPr>
          <w:t> This method performs the given action for each value.</w:t>
        </w:r>
      </w:ins>
    </w:p>
    <w:p w:rsidR="005947BF" w:rsidRPr="005947BF" w:rsidRDefault="005947BF" w:rsidP="005947BF">
      <w:pPr>
        <w:numPr>
          <w:ilvl w:val="0"/>
          <w:numId w:val="3"/>
        </w:numPr>
        <w:spacing w:after="0" w:line="240" w:lineRule="auto"/>
        <w:ind w:left="337"/>
        <w:textAlignment w:val="baseline"/>
        <w:rPr>
          <w:ins w:id="54" w:author="Unknown"/>
          <w:rFonts w:ascii="Arial" w:eastAsia="Times New Roman" w:hAnsi="Arial" w:cs="Arial"/>
          <w:sz w:val="15"/>
          <w:szCs w:val="15"/>
        </w:rPr>
      </w:pPr>
      <w:ins w:id="55" w:author="Unknown">
        <w:r w:rsidRPr="005947BF">
          <w:rPr>
            <w:rFonts w:ascii="Arial" w:eastAsia="Times New Roman" w:hAnsi="Arial" w:cs="Arial"/>
            <w:b/>
            <w:bCs/>
            <w:sz w:val="15"/>
            <w:szCs w:val="15"/>
            <w:bdr w:val="none" w:sz="0" w:space="0" w:color="auto" w:frame="1"/>
          </w:rPr>
          <w:t>forEachValue​(long parallelismThreshold, Function&lt;V, U&gt; transformer, Consumer&lt;U&gt; action):</w:t>
        </w:r>
        <w:r w:rsidRPr="005947BF">
          <w:rPr>
            <w:rFonts w:ascii="Arial" w:eastAsia="Times New Roman" w:hAnsi="Arial" w:cs="Arial"/>
            <w:sz w:val="15"/>
            <w:szCs w:val="15"/>
          </w:rPr>
          <w:t> This method performs the given action for each non-null transformation of each value.</w:t>
        </w:r>
      </w:ins>
    </w:p>
    <w:p w:rsidR="005947BF" w:rsidRPr="005947BF" w:rsidRDefault="005947BF" w:rsidP="005947BF">
      <w:pPr>
        <w:numPr>
          <w:ilvl w:val="0"/>
          <w:numId w:val="3"/>
        </w:numPr>
        <w:spacing w:after="0" w:line="240" w:lineRule="auto"/>
        <w:ind w:left="337"/>
        <w:textAlignment w:val="baseline"/>
        <w:rPr>
          <w:ins w:id="56" w:author="Unknown"/>
          <w:rFonts w:ascii="Arial" w:eastAsia="Times New Roman" w:hAnsi="Arial" w:cs="Arial"/>
          <w:sz w:val="15"/>
          <w:szCs w:val="15"/>
        </w:rPr>
      </w:pPr>
      <w:ins w:id="57"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"https://www.geeksforgeeks.org/concurrenthashmap-get-method-in-java/"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get​(Object key)</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returns the value to which the specified key is mapped, or null if this map contains no mapping for the key.</w:t>
        </w:r>
      </w:ins>
    </w:p>
    <w:p w:rsidR="005947BF" w:rsidRPr="005947BF" w:rsidRDefault="005947BF" w:rsidP="005947BF">
      <w:pPr>
        <w:numPr>
          <w:ilvl w:val="0"/>
          <w:numId w:val="3"/>
        </w:numPr>
        <w:spacing w:after="0" w:line="240" w:lineRule="auto"/>
        <w:ind w:left="337"/>
        <w:textAlignment w:val="baseline"/>
        <w:rPr>
          <w:ins w:id="58" w:author="Unknown"/>
          <w:rFonts w:ascii="Arial" w:eastAsia="Times New Roman" w:hAnsi="Arial" w:cs="Arial"/>
          <w:sz w:val="15"/>
          <w:szCs w:val="15"/>
        </w:rPr>
      </w:pPr>
      <w:ins w:id="59" w:author="Unknown">
        <w:r w:rsidRPr="005947BF">
          <w:rPr>
            <w:rFonts w:ascii="Arial" w:eastAsia="Times New Roman" w:hAnsi="Arial" w:cs="Arial"/>
            <w:b/>
            <w:bCs/>
            <w:sz w:val="15"/>
            <w:szCs w:val="15"/>
            <w:bdr w:val="none" w:sz="0" w:space="0" w:color="auto" w:frame="1"/>
          </w:rPr>
          <w:t>getOrDefault​(Object key, V defaultValue):</w:t>
        </w:r>
        <w:r w:rsidRPr="005947BF">
          <w:rPr>
            <w:rFonts w:ascii="Arial" w:eastAsia="Times New Roman" w:hAnsi="Arial" w:cs="Arial"/>
            <w:sz w:val="15"/>
            <w:szCs w:val="15"/>
          </w:rPr>
          <w:t> This method returns the value to which the specified key is mapped, or the given default value if this map contains no mapping for the key.</w:t>
        </w:r>
      </w:ins>
    </w:p>
    <w:p w:rsidR="005947BF" w:rsidRPr="005947BF" w:rsidRDefault="005947BF" w:rsidP="005947BF">
      <w:pPr>
        <w:numPr>
          <w:ilvl w:val="0"/>
          <w:numId w:val="3"/>
        </w:numPr>
        <w:spacing w:after="0" w:line="240" w:lineRule="auto"/>
        <w:ind w:left="337"/>
        <w:textAlignment w:val="baseline"/>
        <w:rPr>
          <w:ins w:id="60" w:author="Unknown"/>
          <w:rFonts w:ascii="Arial" w:eastAsia="Times New Roman" w:hAnsi="Arial" w:cs="Arial"/>
          <w:sz w:val="15"/>
          <w:szCs w:val="15"/>
        </w:rPr>
      </w:pPr>
      <w:ins w:id="61" w:author="Unknown">
        <w:r w:rsidRPr="005947BF">
          <w:rPr>
            <w:rFonts w:ascii="Arial" w:eastAsia="Times New Roman" w:hAnsi="Arial" w:cs="Arial"/>
            <w:b/>
            <w:bCs/>
            <w:sz w:val="15"/>
            <w:szCs w:val="15"/>
            <w:bdr w:val="none" w:sz="0" w:space="0" w:color="auto" w:frame="1"/>
          </w:rPr>
          <w:t>hashCode​():</w:t>
        </w:r>
        <w:r w:rsidRPr="005947BF">
          <w:rPr>
            <w:rFonts w:ascii="Arial" w:eastAsia="Times New Roman" w:hAnsi="Arial" w:cs="Arial"/>
            <w:sz w:val="15"/>
            <w:szCs w:val="15"/>
          </w:rPr>
          <w:t> This method returns the hash code value for this Map, i.e., the sum of, for each key-value pair in the map, key.hashCode() ^ value.hashCode().</w:t>
        </w:r>
      </w:ins>
    </w:p>
    <w:p w:rsidR="005947BF" w:rsidRPr="005947BF" w:rsidRDefault="005947BF" w:rsidP="005947BF">
      <w:pPr>
        <w:numPr>
          <w:ilvl w:val="0"/>
          <w:numId w:val="3"/>
        </w:numPr>
        <w:spacing w:after="0" w:line="240" w:lineRule="auto"/>
        <w:ind w:left="337"/>
        <w:textAlignment w:val="baseline"/>
        <w:rPr>
          <w:ins w:id="62" w:author="Unknown"/>
          <w:rFonts w:ascii="Arial" w:eastAsia="Times New Roman" w:hAnsi="Arial" w:cs="Arial"/>
          <w:sz w:val="15"/>
          <w:szCs w:val="15"/>
        </w:rPr>
      </w:pPr>
      <w:ins w:id="63"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"https://www.geeksforgeeks.org/concurrenthashmap-isempty-method-in-java/"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isEmpty​()</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returns true if this map contains no key-value mappings.</w:t>
        </w:r>
      </w:ins>
    </w:p>
    <w:p w:rsidR="005947BF" w:rsidRPr="005947BF" w:rsidRDefault="005947BF" w:rsidP="005947BF">
      <w:pPr>
        <w:numPr>
          <w:ilvl w:val="0"/>
          <w:numId w:val="3"/>
        </w:numPr>
        <w:spacing w:after="0" w:line="240" w:lineRule="auto"/>
        <w:ind w:left="337"/>
        <w:textAlignment w:val="baseline"/>
        <w:rPr>
          <w:ins w:id="64" w:author="Unknown"/>
          <w:rFonts w:ascii="Arial" w:eastAsia="Times New Roman" w:hAnsi="Arial" w:cs="Arial"/>
          <w:sz w:val="15"/>
          <w:szCs w:val="15"/>
        </w:rPr>
      </w:pPr>
      <w:ins w:id="65"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"https://www.geeksforgeeks.org/concurrenthashmap-keys-method-in-java-with-examples/"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keys​()</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returns an enumeration of the keys in this table.</w:t>
        </w:r>
      </w:ins>
    </w:p>
    <w:p w:rsidR="005947BF" w:rsidRPr="005947BF" w:rsidRDefault="005947BF" w:rsidP="005947BF">
      <w:pPr>
        <w:numPr>
          <w:ilvl w:val="0"/>
          <w:numId w:val="3"/>
        </w:numPr>
        <w:spacing w:after="0" w:line="240" w:lineRule="auto"/>
        <w:ind w:left="337"/>
        <w:textAlignment w:val="baseline"/>
        <w:rPr>
          <w:ins w:id="66" w:author="Unknown"/>
          <w:rFonts w:ascii="Arial" w:eastAsia="Times New Roman" w:hAnsi="Arial" w:cs="Arial"/>
          <w:sz w:val="15"/>
          <w:szCs w:val="15"/>
        </w:rPr>
      </w:pPr>
      <w:ins w:id="67"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"https://www.geeksforgeeks.org/concurrenthashmap-keyset-method-in-java-with-examples/"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keySet​()</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returns a Set view of the keys contained in this map.</w:t>
        </w:r>
      </w:ins>
    </w:p>
    <w:p w:rsidR="005947BF" w:rsidRPr="005947BF" w:rsidRDefault="005947BF" w:rsidP="005947BF">
      <w:pPr>
        <w:numPr>
          <w:ilvl w:val="0"/>
          <w:numId w:val="3"/>
        </w:numPr>
        <w:spacing w:after="0" w:line="240" w:lineRule="auto"/>
        <w:ind w:left="337"/>
        <w:textAlignment w:val="baseline"/>
        <w:rPr>
          <w:ins w:id="68" w:author="Unknown"/>
          <w:rFonts w:ascii="Arial" w:eastAsia="Times New Roman" w:hAnsi="Arial" w:cs="Arial"/>
          <w:sz w:val="15"/>
          <w:szCs w:val="15"/>
        </w:rPr>
      </w:pPr>
      <w:ins w:id="69"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"https://www.geeksforgeeks.org/concurrenthashmap-keyset-method-in-java-with-examples/"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keySet​(V mappedValue)</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returns a Set view of the keys in this map, using the given common mapped value for any additions (i.e., Collection.add(E) and Collection.addAll(Collection)).</w:t>
        </w:r>
      </w:ins>
    </w:p>
    <w:p w:rsidR="005947BF" w:rsidRPr="005947BF" w:rsidRDefault="005947BF" w:rsidP="005947BF">
      <w:pPr>
        <w:numPr>
          <w:ilvl w:val="0"/>
          <w:numId w:val="3"/>
        </w:numPr>
        <w:spacing w:after="0" w:line="240" w:lineRule="auto"/>
        <w:ind w:left="337"/>
        <w:textAlignment w:val="baseline"/>
        <w:rPr>
          <w:ins w:id="70" w:author="Unknown"/>
          <w:rFonts w:ascii="Arial" w:eastAsia="Times New Roman" w:hAnsi="Arial" w:cs="Arial"/>
          <w:sz w:val="15"/>
          <w:szCs w:val="15"/>
        </w:rPr>
      </w:pPr>
      <w:ins w:id="71" w:author="Unknown">
        <w:r w:rsidRPr="005947BF">
          <w:rPr>
            <w:rFonts w:ascii="Arial" w:eastAsia="Times New Roman" w:hAnsi="Arial" w:cs="Arial"/>
            <w:b/>
            <w:bCs/>
            <w:sz w:val="15"/>
            <w:szCs w:val="15"/>
            <w:bdr w:val="none" w:sz="0" w:space="0" w:color="auto" w:frame="1"/>
          </w:rPr>
          <w:t>mappingCount​():</w:t>
        </w:r>
        <w:r w:rsidRPr="005947BF">
          <w:rPr>
            <w:rFonts w:ascii="Arial" w:eastAsia="Times New Roman" w:hAnsi="Arial" w:cs="Arial"/>
            <w:sz w:val="15"/>
            <w:szCs w:val="15"/>
          </w:rPr>
          <w:t> This method returns the number of mappings.</w:t>
        </w:r>
      </w:ins>
    </w:p>
    <w:p w:rsidR="005947BF" w:rsidRPr="005947BF" w:rsidRDefault="005947BF" w:rsidP="005947BF">
      <w:pPr>
        <w:numPr>
          <w:ilvl w:val="0"/>
          <w:numId w:val="3"/>
        </w:numPr>
        <w:spacing w:after="0" w:line="240" w:lineRule="auto"/>
        <w:ind w:left="337"/>
        <w:textAlignment w:val="baseline"/>
        <w:rPr>
          <w:ins w:id="72" w:author="Unknown"/>
          <w:rFonts w:ascii="Arial" w:eastAsia="Times New Roman" w:hAnsi="Arial" w:cs="Arial"/>
          <w:sz w:val="15"/>
          <w:szCs w:val="15"/>
        </w:rPr>
      </w:pPr>
      <w:ins w:id="73" w:author="Unknown">
        <w:r w:rsidRPr="005947BF">
          <w:rPr>
            <w:rFonts w:ascii="Arial" w:eastAsia="Times New Roman" w:hAnsi="Arial" w:cs="Arial"/>
            <w:b/>
            <w:bCs/>
            <w:sz w:val="15"/>
            <w:szCs w:val="15"/>
            <w:bdr w:val="none" w:sz="0" w:space="0" w:color="auto" w:frame="1"/>
          </w:rPr>
          <w:t>merge​(K key, V value, BiFunction&lt;K, V&gt; remappingFunction):</w:t>
        </w:r>
        <w:r w:rsidRPr="005947BF">
          <w:rPr>
            <w:rFonts w:ascii="Arial" w:eastAsia="Times New Roman" w:hAnsi="Arial" w:cs="Arial"/>
            <w:sz w:val="15"/>
            <w:szCs w:val="15"/>
          </w:rPr>
          <w:t> This method If the specified key is not already associated with a (non-null) value, associates it with the given value.</w:t>
        </w:r>
      </w:ins>
    </w:p>
    <w:p w:rsidR="005947BF" w:rsidRPr="005947BF" w:rsidRDefault="005947BF" w:rsidP="005947BF">
      <w:pPr>
        <w:numPr>
          <w:ilvl w:val="0"/>
          <w:numId w:val="3"/>
        </w:numPr>
        <w:spacing w:after="0" w:line="240" w:lineRule="auto"/>
        <w:ind w:left="337"/>
        <w:textAlignment w:val="baseline"/>
        <w:rPr>
          <w:ins w:id="74" w:author="Unknown"/>
          <w:rFonts w:ascii="Arial" w:eastAsia="Times New Roman" w:hAnsi="Arial" w:cs="Arial"/>
          <w:sz w:val="15"/>
          <w:szCs w:val="15"/>
        </w:rPr>
      </w:pPr>
      <w:ins w:id="75" w:author="Unknown">
        <w:r w:rsidRPr="005947BF">
          <w:rPr>
            <w:rFonts w:ascii="Arial" w:eastAsia="Times New Roman" w:hAnsi="Arial" w:cs="Arial"/>
            <w:b/>
            <w:bCs/>
            <w:sz w:val="15"/>
            <w:szCs w:val="15"/>
            <w:bdr w:val="none" w:sz="0" w:space="0" w:color="auto" w:frame="1"/>
          </w:rPr>
          <w:t>newKeySet​():</w:t>
        </w:r>
        <w:r w:rsidRPr="005947BF">
          <w:rPr>
            <w:rFonts w:ascii="Arial" w:eastAsia="Times New Roman" w:hAnsi="Arial" w:cs="Arial"/>
            <w:sz w:val="15"/>
            <w:szCs w:val="15"/>
          </w:rPr>
          <w:t> This method Creates a new Set backed by a ConcurrentHashMap from the given type to Boolean.TrUE.</w:t>
        </w:r>
      </w:ins>
    </w:p>
    <w:p w:rsidR="005947BF" w:rsidRPr="005947BF" w:rsidRDefault="005947BF" w:rsidP="005947BF">
      <w:pPr>
        <w:numPr>
          <w:ilvl w:val="0"/>
          <w:numId w:val="3"/>
        </w:numPr>
        <w:spacing w:after="0" w:line="240" w:lineRule="auto"/>
        <w:ind w:left="337"/>
        <w:textAlignment w:val="baseline"/>
        <w:rPr>
          <w:ins w:id="76" w:author="Unknown"/>
          <w:rFonts w:ascii="Arial" w:eastAsia="Times New Roman" w:hAnsi="Arial" w:cs="Arial"/>
          <w:sz w:val="15"/>
          <w:szCs w:val="15"/>
        </w:rPr>
      </w:pPr>
      <w:ins w:id="77" w:author="Unknown">
        <w:r w:rsidRPr="005947BF">
          <w:rPr>
            <w:rFonts w:ascii="Arial" w:eastAsia="Times New Roman" w:hAnsi="Arial" w:cs="Arial"/>
            <w:b/>
            <w:bCs/>
            <w:sz w:val="15"/>
            <w:szCs w:val="15"/>
            <w:bdr w:val="none" w:sz="0" w:space="0" w:color="auto" w:frame="1"/>
          </w:rPr>
          <w:t>newKeySet​(int initialCapacity):</w:t>
        </w:r>
        <w:r w:rsidRPr="005947BF">
          <w:rPr>
            <w:rFonts w:ascii="Arial" w:eastAsia="Times New Roman" w:hAnsi="Arial" w:cs="Arial"/>
            <w:sz w:val="15"/>
            <w:szCs w:val="15"/>
          </w:rPr>
          <w:t> This method Creates a new Set backed by a ConcurrentHashMap from the given type to Boolean.TrUE.</w:t>
        </w:r>
      </w:ins>
    </w:p>
    <w:p w:rsidR="005947BF" w:rsidRPr="005947BF" w:rsidRDefault="005947BF" w:rsidP="005947BF">
      <w:pPr>
        <w:numPr>
          <w:ilvl w:val="0"/>
          <w:numId w:val="3"/>
        </w:numPr>
        <w:spacing w:after="0" w:line="240" w:lineRule="auto"/>
        <w:ind w:left="337"/>
        <w:textAlignment w:val="baseline"/>
        <w:rPr>
          <w:ins w:id="78" w:author="Unknown"/>
          <w:rFonts w:ascii="Arial" w:eastAsia="Times New Roman" w:hAnsi="Arial" w:cs="Arial"/>
          <w:sz w:val="15"/>
          <w:szCs w:val="15"/>
        </w:rPr>
      </w:pPr>
      <w:ins w:id="79"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"https://www.geeksforgeeks.org/concurrenthashmap-put-method-in-java/"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put​(K key, V value)</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Maps the specified key to the specified value in this table.</w:t>
        </w:r>
      </w:ins>
    </w:p>
    <w:p w:rsidR="005947BF" w:rsidRPr="005947BF" w:rsidRDefault="005947BF" w:rsidP="005947BF">
      <w:pPr>
        <w:numPr>
          <w:ilvl w:val="0"/>
          <w:numId w:val="3"/>
        </w:numPr>
        <w:spacing w:after="0" w:line="240" w:lineRule="auto"/>
        <w:ind w:left="337"/>
        <w:textAlignment w:val="baseline"/>
        <w:rPr>
          <w:ins w:id="80" w:author="Unknown"/>
          <w:rFonts w:ascii="Arial" w:eastAsia="Times New Roman" w:hAnsi="Arial" w:cs="Arial"/>
          <w:sz w:val="15"/>
          <w:szCs w:val="15"/>
        </w:rPr>
      </w:pPr>
      <w:ins w:id="81"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"https://www.geeksforgeeks.org/concurrenthashmap-putall-method-in-java/"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putAll​(Map&lt;K, V&gt; m)</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Copies all of the mappings from the specified map to this one.</w:t>
        </w:r>
      </w:ins>
    </w:p>
    <w:p w:rsidR="005947BF" w:rsidRPr="005947BF" w:rsidRDefault="005947BF" w:rsidP="005947BF">
      <w:pPr>
        <w:numPr>
          <w:ilvl w:val="0"/>
          <w:numId w:val="3"/>
        </w:numPr>
        <w:spacing w:after="0" w:line="240" w:lineRule="auto"/>
        <w:ind w:left="337"/>
        <w:textAlignment w:val="baseline"/>
        <w:rPr>
          <w:ins w:id="82" w:author="Unknown"/>
          <w:rFonts w:ascii="Arial" w:eastAsia="Times New Roman" w:hAnsi="Arial" w:cs="Arial"/>
          <w:sz w:val="15"/>
          <w:szCs w:val="15"/>
        </w:rPr>
      </w:pPr>
      <w:ins w:id="83"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"https://www.geeksforgeeks.org/concurrenthashmap-putifabsent-method-in-java/"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putIfAbsent​(K key, V value)</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If the specified key is not already associated with a value, associates it with the given value.</w:t>
        </w:r>
      </w:ins>
    </w:p>
    <w:p w:rsidR="005947BF" w:rsidRPr="005947BF" w:rsidRDefault="005947BF" w:rsidP="005947BF">
      <w:pPr>
        <w:numPr>
          <w:ilvl w:val="0"/>
          <w:numId w:val="3"/>
        </w:numPr>
        <w:spacing w:after="0" w:line="240" w:lineRule="auto"/>
        <w:ind w:left="337"/>
        <w:textAlignment w:val="baseline"/>
        <w:rPr>
          <w:ins w:id="84" w:author="Unknown"/>
          <w:rFonts w:ascii="Arial" w:eastAsia="Times New Roman" w:hAnsi="Arial" w:cs="Arial"/>
          <w:sz w:val="15"/>
          <w:szCs w:val="15"/>
        </w:rPr>
      </w:pPr>
      <w:ins w:id="85" w:author="Unknown">
        <w:r w:rsidRPr="005947BF">
          <w:rPr>
            <w:rFonts w:ascii="Arial" w:eastAsia="Times New Roman" w:hAnsi="Arial" w:cs="Arial"/>
            <w:b/>
            <w:bCs/>
            <w:sz w:val="15"/>
            <w:szCs w:val="15"/>
            <w:bdr w:val="none" w:sz="0" w:space="0" w:color="auto" w:frame="1"/>
          </w:rPr>
          <w:t>reduce​(long parallelismThreshold, BiFunction&lt;K, V&gt; transformer, BiFunction&lt;U, V&gt; reducer):</w:t>
        </w:r>
        <w:r w:rsidRPr="005947BF">
          <w:rPr>
            <w:rFonts w:ascii="Arial" w:eastAsia="Times New Roman" w:hAnsi="Arial" w:cs="Arial"/>
            <w:sz w:val="15"/>
            <w:szCs w:val="15"/>
          </w:rPr>
          <w:t> This method returns the result of accumulating the given transformation of all (key, value) pairs using the given reducer to combine values, or null if none.</w:t>
        </w:r>
      </w:ins>
    </w:p>
    <w:p w:rsidR="005947BF" w:rsidRPr="005947BF" w:rsidRDefault="005947BF" w:rsidP="005947BF">
      <w:pPr>
        <w:numPr>
          <w:ilvl w:val="0"/>
          <w:numId w:val="3"/>
        </w:numPr>
        <w:spacing w:after="0" w:line="240" w:lineRule="auto"/>
        <w:ind w:left="337"/>
        <w:textAlignment w:val="baseline"/>
        <w:rPr>
          <w:ins w:id="86" w:author="Unknown"/>
          <w:rFonts w:ascii="Arial" w:eastAsia="Times New Roman" w:hAnsi="Arial" w:cs="Arial"/>
          <w:sz w:val="15"/>
          <w:szCs w:val="15"/>
        </w:rPr>
      </w:pPr>
      <w:ins w:id="87" w:author="Unknown">
        <w:r w:rsidRPr="005947BF">
          <w:rPr>
            <w:rFonts w:ascii="Arial" w:eastAsia="Times New Roman" w:hAnsi="Arial" w:cs="Arial"/>
            <w:b/>
            <w:bCs/>
            <w:sz w:val="15"/>
            <w:szCs w:val="15"/>
            <w:bdr w:val="none" w:sz="0" w:space="0" w:color="auto" w:frame="1"/>
          </w:rPr>
          <w:t>reduceEntries​(long parallelismThreshold, BiFunction&lt;Map.Entry&lt;K,V&gt;&gt; reducer):</w:t>
        </w:r>
        <w:r w:rsidRPr="005947BF">
          <w:rPr>
            <w:rFonts w:ascii="Arial" w:eastAsia="Times New Roman" w:hAnsi="Arial" w:cs="Arial"/>
            <w:sz w:val="15"/>
            <w:szCs w:val="15"/>
          </w:rPr>
          <w:t> This method returns the result of accumulating all entries using the given reducer to combine values, or null if none.</w:t>
        </w:r>
      </w:ins>
    </w:p>
    <w:p w:rsidR="005947BF" w:rsidRPr="005947BF" w:rsidRDefault="005947BF" w:rsidP="005947BF">
      <w:pPr>
        <w:numPr>
          <w:ilvl w:val="0"/>
          <w:numId w:val="3"/>
        </w:numPr>
        <w:spacing w:after="0" w:line="240" w:lineRule="auto"/>
        <w:ind w:left="337"/>
        <w:textAlignment w:val="baseline"/>
        <w:rPr>
          <w:ins w:id="88" w:author="Unknown"/>
          <w:rFonts w:ascii="Arial" w:eastAsia="Times New Roman" w:hAnsi="Arial" w:cs="Arial"/>
          <w:sz w:val="15"/>
          <w:szCs w:val="15"/>
        </w:rPr>
      </w:pPr>
      <w:ins w:id="89" w:author="Unknown">
        <w:r w:rsidRPr="005947BF">
          <w:rPr>
            <w:rFonts w:ascii="Arial" w:eastAsia="Times New Roman" w:hAnsi="Arial" w:cs="Arial"/>
            <w:b/>
            <w:bCs/>
            <w:sz w:val="15"/>
            <w:szCs w:val="15"/>
            <w:bdr w:val="none" w:sz="0" w:space="0" w:color="auto" w:frame="1"/>
          </w:rPr>
          <w:t>reduceEntries​(long parallelismThreshold, Function&lt;Map.Entry&lt;K,V&gt;&gt; transformer, BiFunction&lt;U, V&gt; reducer):</w:t>
        </w:r>
        <w:r w:rsidRPr="005947BF">
          <w:rPr>
            <w:rFonts w:ascii="Arial" w:eastAsia="Times New Roman" w:hAnsi="Arial" w:cs="Arial"/>
            <w:sz w:val="15"/>
            <w:szCs w:val="15"/>
          </w:rPr>
          <w:t> This method returns the result of accumulating the given transformation of all entries using the given reducer to combine values, or null if none.</w:t>
        </w:r>
      </w:ins>
    </w:p>
    <w:p w:rsidR="005947BF" w:rsidRPr="005947BF" w:rsidRDefault="005947BF" w:rsidP="005947BF">
      <w:pPr>
        <w:numPr>
          <w:ilvl w:val="0"/>
          <w:numId w:val="3"/>
        </w:numPr>
        <w:spacing w:after="0" w:line="240" w:lineRule="auto"/>
        <w:ind w:left="337"/>
        <w:textAlignment w:val="baseline"/>
        <w:rPr>
          <w:ins w:id="90" w:author="Unknown"/>
          <w:rFonts w:ascii="Arial" w:eastAsia="Times New Roman" w:hAnsi="Arial" w:cs="Arial"/>
          <w:sz w:val="15"/>
          <w:szCs w:val="15"/>
        </w:rPr>
      </w:pPr>
      <w:ins w:id="91" w:author="Unknown">
        <w:r w:rsidRPr="005947BF">
          <w:rPr>
            <w:rFonts w:ascii="Arial" w:eastAsia="Times New Roman" w:hAnsi="Arial" w:cs="Arial"/>
            <w:b/>
            <w:bCs/>
            <w:sz w:val="15"/>
            <w:szCs w:val="15"/>
            <w:bdr w:val="none" w:sz="0" w:space="0" w:color="auto" w:frame="1"/>
          </w:rPr>
          <w:t>reduceEntriesToDouble​(long parallelismThreshold, ToDoubleFunction&lt;Map.Entry&lt;K,V&gt;&gt; transformer, double basis, DoubleBinaryOperator reducer):</w:t>
        </w:r>
        <w:r w:rsidRPr="005947BF">
          <w:rPr>
            <w:rFonts w:ascii="Arial" w:eastAsia="Times New Roman" w:hAnsi="Arial" w:cs="Arial"/>
            <w:sz w:val="15"/>
            <w:szCs w:val="15"/>
          </w:rPr>
          <w:t> This method returns the result of accumulating the given transformation of all entries using the given reducer to combine values, and the given basis as an identity value.</w:t>
        </w:r>
      </w:ins>
    </w:p>
    <w:p w:rsidR="005947BF" w:rsidRPr="005947BF" w:rsidRDefault="005947BF" w:rsidP="005947BF">
      <w:pPr>
        <w:numPr>
          <w:ilvl w:val="0"/>
          <w:numId w:val="3"/>
        </w:numPr>
        <w:spacing w:after="0" w:line="240" w:lineRule="auto"/>
        <w:ind w:left="337"/>
        <w:textAlignment w:val="baseline"/>
        <w:rPr>
          <w:ins w:id="92" w:author="Unknown"/>
          <w:rFonts w:ascii="Arial" w:eastAsia="Times New Roman" w:hAnsi="Arial" w:cs="Arial"/>
          <w:sz w:val="15"/>
          <w:szCs w:val="15"/>
        </w:rPr>
      </w:pPr>
      <w:ins w:id="93" w:author="Unknown">
        <w:r w:rsidRPr="005947BF">
          <w:rPr>
            <w:rFonts w:ascii="Arial" w:eastAsia="Times New Roman" w:hAnsi="Arial" w:cs="Arial"/>
            <w:b/>
            <w:bCs/>
            <w:sz w:val="15"/>
            <w:szCs w:val="15"/>
            <w:bdr w:val="none" w:sz="0" w:space="0" w:color="auto" w:frame="1"/>
          </w:rPr>
          <w:t>reduceEntriesToInt​(long parallelismThreshold, ToIntFunction&lt;Map.Entry&lt;K,V&gt;&gt; transformer, int basis, IntBinaryOperator reducer):</w:t>
        </w:r>
        <w:r w:rsidRPr="005947BF">
          <w:rPr>
            <w:rFonts w:ascii="Arial" w:eastAsia="Times New Roman" w:hAnsi="Arial" w:cs="Arial"/>
            <w:sz w:val="15"/>
            <w:szCs w:val="15"/>
          </w:rPr>
          <w:t> This method returns the result of accumulating the given transformation of all entries using the given reducer to combine values, and the given basis as an identity value.</w:t>
        </w:r>
      </w:ins>
    </w:p>
    <w:p w:rsidR="005947BF" w:rsidRPr="005947BF" w:rsidRDefault="005947BF" w:rsidP="005947BF">
      <w:pPr>
        <w:numPr>
          <w:ilvl w:val="0"/>
          <w:numId w:val="3"/>
        </w:numPr>
        <w:spacing w:after="0" w:line="240" w:lineRule="auto"/>
        <w:ind w:left="337"/>
        <w:textAlignment w:val="baseline"/>
        <w:rPr>
          <w:ins w:id="94" w:author="Unknown"/>
          <w:rFonts w:ascii="Arial" w:eastAsia="Times New Roman" w:hAnsi="Arial" w:cs="Arial"/>
          <w:sz w:val="15"/>
          <w:szCs w:val="15"/>
        </w:rPr>
      </w:pPr>
      <w:ins w:id="95" w:author="Unknown">
        <w:r w:rsidRPr="005947BF">
          <w:rPr>
            <w:rFonts w:ascii="Arial" w:eastAsia="Times New Roman" w:hAnsi="Arial" w:cs="Arial"/>
            <w:b/>
            <w:bCs/>
            <w:sz w:val="15"/>
            <w:szCs w:val="15"/>
            <w:bdr w:val="none" w:sz="0" w:space="0" w:color="auto" w:frame="1"/>
          </w:rPr>
          <w:t>reduceEntriesToLong​(long parallelismThreshold, ToLongFunction&lt;Map.Entry&lt;K,V&gt;&gt; transformer, long basis, LongBinaryOperator reducer):</w:t>
        </w:r>
        <w:r w:rsidRPr="005947BF">
          <w:rPr>
            <w:rFonts w:ascii="Arial" w:eastAsia="Times New Roman" w:hAnsi="Arial" w:cs="Arial"/>
            <w:sz w:val="15"/>
            <w:szCs w:val="15"/>
          </w:rPr>
          <w:t> This method returns the result of accumulating the given transformation of all entries using the given reducer to combine values, and the given basis as an identity value.</w:t>
        </w:r>
      </w:ins>
    </w:p>
    <w:p w:rsidR="005947BF" w:rsidRPr="005947BF" w:rsidRDefault="005947BF" w:rsidP="005947BF">
      <w:pPr>
        <w:numPr>
          <w:ilvl w:val="0"/>
          <w:numId w:val="3"/>
        </w:numPr>
        <w:spacing w:after="0" w:line="240" w:lineRule="auto"/>
        <w:ind w:left="337"/>
        <w:textAlignment w:val="baseline"/>
        <w:rPr>
          <w:ins w:id="96" w:author="Unknown"/>
          <w:rFonts w:ascii="Arial" w:eastAsia="Times New Roman" w:hAnsi="Arial" w:cs="Arial"/>
          <w:sz w:val="15"/>
          <w:szCs w:val="15"/>
        </w:rPr>
      </w:pPr>
      <w:ins w:id="97" w:author="Unknown">
        <w:r w:rsidRPr="005947BF">
          <w:rPr>
            <w:rFonts w:ascii="Arial" w:eastAsia="Times New Roman" w:hAnsi="Arial" w:cs="Arial"/>
            <w:b/>
            <w:bCs/>
            <w:sz w:val="15"/>
            <w:szCs w:val="15"/>
            <w:bdr w:val="none" w:sz="0" w:space="0" w:color="auto" w:frame="1"/>
          </w:rPr>
          <w:t>reduceKeys​(long parallelismThreshold, BiFunction&lt;K&gt; reducer):</w:t>
        </w:r>
        <w:r w:rsidRPr="005947BF">
          <w:rPr>
            <w:rFonts w:ascii="Arial" w:eastAsia="Times New Roman" w:hAnsi="Arial" w:cs="Arial"/>
            <w:sz w:val="15"/>
            <w:szCs w:val="15"/>
          </w:rPr>
          <w:t> This method returns the result of accumulating all keys using the given reducer to combine values, or null if none.</w:t>
        </w:r>
      </w:ins>
    </w:p>
    <w:p w:rsidR="005947BF" w:rsidRPr="005947BF" w:rsidRDefault="005947BF" w:rsidP="005947BF">
      <w:pPr>
        <w:numPr>
          <w:ilvl w:val="0"/>
          <w:numId w:val="3"/>
        </w:numPr>
        <w:spacing w:after="0" w:line="240" w:lineRule="auto"/>
        <w:ind w:left="337"/>
        <w:textAlignment w:val="baseline"/>
        <w:rPr>
          <w:ins w:id="98" w:author="Unknown"/>
          <w:rFonts w:ascii="Arial" w:eastAsia="Times New Roman" w:hAnsi="Arial" w:cs="Arial"/>
          <w:sz w:val="15"/>
          <w:szCs w:val="15"/>
        </w:rPr>
      </w:pPr>
      <w:ins w:id="99" w:author="Unknown">
        <w:r w:rsidRPr="005947BF">
          <w:rPr>
            <w:rFonts w:ascii="Arial" w:eastAsia="Times New Roman" w:hAnsi="Arial" w:cs="Arial"/>
            <w:b/>
            <w:bCs/>
            <w:sz w:val="15"/>
            <w:szCs w:val="15"/>
            <w:bdr w:val="none" w:sz="0" w:space="0" w:color="auto" w:frame="1"/>
          </w:rPr>
          <w:t>reduceKeys​(long parallelismThreshold, Function&lt;K&gt; transformer, BiFunction&lt;U&gt; reducer):</w:t>
        </w:r>
        <w:r w:rsidRPr="005947BF">
          <w:rPr>
            <w:rFonts w:ascii="Arial" w:eastAsia="Times New Roman" w:hAnsi="Arial" w:cs="Arial"/>
            <w:sz w:val="15"/>
            <w:szCs w:val="15"/>
          </w:rPr>
          <w:t> This method returns the result of accumulating the given transformation of all keys using the given reducer to combine values, or null if none.</w:t>
        </w:r>
      </w:ins>
    </w:p>
    <w:p w:rsidR="005947BF" w:rsidRPr="005947BF" w:rsidRDefault="005947BF" w:rsidP="005947BF">
      <w:pPr>
        <w:numPr>
          <w:ilvl w:val="0"/>
          <w:numId w:val="3"/>
        </w:numPr>
        <w:spacing w:after="0" w:line="240" w:lineRule="auto"/>
        <w:ind w:left="337"/>
        <w:textAlignment w:val="baseline"/>
        <w:rPr>
          <w:ins w:id="100" w:author="Unknown"/>
          <w:rFonts w:ascii="Arial" w:eastAsia="Times New Roman" w:hAnsi="Arial" w:cs="Arial"/>
          <w:sz w:val="15"/>
          <w:szCs w:val="15"/>
        </w:rPr>
      </w:pPr>
      <w:ins w:id="101" w:author="Unknown">
        <w:r w:rsidRPr="005947BF">
          <w:rPr>
            <w:rFonts w:ascii="Arial" w:eastAsia="Times New Roman" w:hAnsi="Arial" w:cs="Arial"/>
            <w:b/>
            <w:bCs/>
            <w:sz w:val="15"/>
            <w:szCs w:val="15"/>
            <w:bdr w:val="none" w:sz="0" w:space="0" w:color="auto" w:frame="1"/>
          </w:rPr>
          <w:lastRenderedPageBreak/>
          <w:t>reduceKeysToDouble​(long parallelismThreshold, ToDoubleFunction&lt;K&gt; transformer, double basis, DoubleBinaryOperator reducer):</w:t>
        </w:r>
        <w:r w:rsidRPr="005947BF">
          <w:rPr>
            <w:rFonts w:ascii="Arial" w:eastAsia="Times New Roman" w:hAnsi="Arial" w:cs="Arial"/>
            <w:sz w:val="15"/>
            <w:szCs w:val="15"/>
          </w:rPr>
          <w:t> This method returns the result of accumulating the given transformation of all keys using the given reducer to combine values, and the given basis as an identity value.</w:t>
        </w:r>
      </w:ins>
    </w:p>
    <w:p w:rsidR="005947BF" w:rsidRPr="005947BF" w:rsidRDefault="005947BF" w:rsidP="005947BF">
      <w:pPr>
        <w:numPr>
          <w:ilvl w:val="0"/>
          <w:numId w:val="3"/>
        </w:numPr>
        <w:spacing w:after="0" w:line="240" w:lineRule="auto"/>
        <w:ind w:left="337"/>
        <w:textAlignment w:val="baseline"/>
        <w:rPr>
          <w:ins w:id="102" w:author="Unknown"/>
          <w:rFonts w:ascii="Arial" w:eastAsia="Times New Roman" w:hAnsi="Arial" w:cs="Arial"/>
          <w:sz w:val="15"/>
          <w:szCs w:val="15"/>
        </w:rPr>
      </w:pPr>
      <w:ins w:id="103" w:author="Unknown">
        <w:r w:rsidRPr="005947BF">
          <w:rPr>
            <w:rFonts w:ascii="Arial" w:eastAsia="Times New Roman" w:hAnsi="Arial" w:cs="Arial"/>
            <w:b/>
            <w:bCs/>
            <w:sz w:val="15"/>
            <w:szCs w:val="15"/>
            <w:bdr w:val="none" w:sz="0" w:space="0" w:color="auto" w:frame="1"/>
          </w:rPr>
          <w:t>reduceKeysToInt​(long parallelismThreshold, ToIntFunction&lt;K&gt; transformer, int basis, IntBinaryOperator reducer):</w:t>
        </w:r>
        <w:r w:rsidRPr="005947BF">
          <w:rPr>
            <w:rFonts w:ascii="Arial" w:eastAsia="Times New Roman" w:hAnsi="Arial" w:cs="Arial"/>
            <w:sz w:val="15"/>
            <w:szCs w:val="15"/>
          </w:rPr>
          <w:t> This method returns the result of accumulating the given transformation of all keys using the given reducer to combine values, and the given basis as an identity value.</w:t>
        </w:r>
      </w:ins>
    </w:p>
    <w:p w:rsidR="005947BF" w:rsidRPr="005947BF" w:rsidRDefault="005947BF" w:rsidP="005947BF">
      <w:pPr>
        <w:numPr>
          <w:ilvl w:val="0"/>
          <w:numId w:val="3"/>
        </w:numPr>
        <w:spacing w:after="0" w:line="240" w:lineRule="auto"/>
        <w:ind w:left="337"/>
        <w:textAlignment w:val="baseline"/>
        <w:rPr>
          <w:ins w:id="104" w:author="Unknown"/>
          <w:rFonts w:ascii="Arial" w:eastAsia="Times New Roman" w:hAnsi="Arial" w:cs="Arial"/>
          <w:sz w:val="15"/>
          <w:szCs w:val="15"/>
        </w:rPr>
      </w:pPr>
      <w:ins w:id="105" w:author="Unknown">
        <w:r w:rsidRPr="005947BF">
          <w:rPr>
            <w:rFonts w:ascii="Arial" w:eastAsia="Times New Roman" w:hAnsi="Arial" w:cs="Arial"/>
            <w:b/>
            <w:bCs/>
            <w:sz w:val="15"/>
            <w:szCs w:val="15"/>
            <w:bdr w:val="none" w:sz="0" w:space="0" w:color="auto" w:frame="1"/>
          </w:rPr>
          <w:t>reduceKeysToLong​(long parallelismThreshold, ToLongFunction&lt;K&gt; transformer, long basis, LongBinaryOperator reducer):</w:t>
        </w:r>
        <w:r w:rsidRPr="005947BF">
          <w:rPr>
            <w:rFonts w:ascii="Arial" w:eastAsia="Times New Roman" w:hAnsi="Arial" w:cs="Arial"/>
            <w:sz w:val="15"/>
            <w:szCs w:val="15"/>
          </w:rPr>
          <w:t> This method returns the result of accumulating the given transformation of all keys using the given reducer to combine values, and the given basis as an identity value.</w:t>
        </w:r>
      </w:ins>
    </w:p>
    <w:p w:rsidR="005947BF" w:rsidRPr="005947BF" w:rsidRDefault="005947BF" w:rsidP="005947BF">
      <w:pPr>
        <w:numPr>
          <w:ilvl w:val="0"/>
          <w:numId w:val="3"/>
        </w:numPr>
        <w:spacing w:after="0" w:line="240" w:lineRule="auto"/>
        <w:ind w:left="337"/>
        <w:textAlignment w:val="baseline"/>
        <w:rPr>
          <w:ins w:id="106" w:author="Unknown"/>
          <w:rFonts w:ascii="Arial" w:eastAsia="Times New Roman" w:hAnsi="Arial" w:cs="Arial"/>
          <w:sz w:val="15"/>
          <w:szCs w:val="15"/>
        </w:rPr>
      </w:pPr>
      <w:ins w:id="107" w:author="Unknown">
        <w:r w:rsidRPr="005947BF">
          <w:rPr>
            <w:rFonts w:ascii="Arial" w:eastAsia="Times New Roman" w:hAnsi="Arial" w:cs="Arial"/>
            <w:b/>
            <w:bCs/>
            <w:sz w:val="15"/>
            <w:szCs w:val="15"/>
            <w:bdr w:val="none" w:sz="0" w:space="0" w:color="auto" w:frame="1"/>
          </w:rPr>
          <w:t>reduceToDouble​(long parallelismThreshold, ToDoubleBiFunction&lt;K, V&gt; transformer, double basis, DoubleBinaryOperator reducer):</w:t>
        </w:r>
        <w:r w:rsidRPr="005947BF">
          <w:rPr>
            <w:rFonts w:ascii="Arial" w:eastAsia="Times New Roman" w:hAnsi="Arial" w:cs="Arial"/>
            <w:sz w:val="15"/>
            <w:szCs w:val="15"/>
          </w:rPr>
          <w:t> This method returns the result of accumulating the given transformation of all (key, value) pairs using the given reducer to combine values, and the given basis as an identity value.</w:t>
        </w:r>
      </w:ins>
    </w:p>
    <w:p w:rsidR="005947BF" w:rsidRPr="005947BF" w:rsidRDefault="005947BF" w:rsidP="005947BF">
      <w:pPr>
        <w:numPr>
          <w:ilvl w:val="0"/>
          <w:numId w:val="3"/>
        </w:numPr>
        <w:spacing w:after="0" w:line="240" w:lineRule="auto"/>
        <w:ind w:left="337"/>
        <w:textAlignment w:val="baseline"/>
        <w:rPr>
          <w:ins w:id="108" w:author="Unknown"/>
          <w:rFonts w:ascii="Arial" w:eastAsia="Times New Roman" w:hAnsi="Arial" w:cs="Arial"/>
          <w:sz w:val="15"/>
          <w:szCs w:val="15"/>
        </w:rPr>
      </w:pPr>
      <w:ins w:id="109" w:author="Unknown">
        <w:r w:rsidRPr="005947BF">
          <w:rPr>
            <w:rFonts w:ascii="Arial" w:eastAsia="Times New Roman" w:hAnsi="Arial" w:cs="Arial"/>
            <w:b/>
            <w:bCs/>
            <w:sz w:val="15"/>
            <w:szCs w:val="15"/>
            <w:bdr w:val="none" w:sz="0" w:space="0" w:color="auto" w:frame="1"/>
          </w:rPr>
          <w:t>reduceToInt​(long parallelismThreshold, ToIntBiFunction&lt;K, V&gt; transformer, int basis, IntBinaryOperator reducer):</w:t>
        </w:r>
        <w:r w:rsidRPr="005947BF">
          <w:rPr>
            <w:rFonts w:ascii="Arial" w:eastAsia="Times New Roman" w:hAnsi="Arial" w:cs="Arial"/>
            <w:sz w:val="15"/>
            <w:szCs w:val="15"/>
          </w:rPr>
          <w:t> This method returns the result of accumulating the given transformation of all (key, value) pairs using the given reducer to combine values, and the given basis as an identity value.</w:t>
        </w:r>
      </w:ins>
    </w:p>
    <w:p w:rsidR="005947BF" w:rsidRPr="005947BF" w:rsidRDefault="005947BF" w:rsidP="005947BF">
      <w:pPr>
        <w:numPr>
          <w:ilvl w:val="0"/>
          <w:numId w:val="3"/>
        </w:numPr>
        <w:spacing w:after="0" w:line="240" w:lineRule="auto"/>
        <w:ind w:left="337"/>
        <w:textAlignment w:val="baseline"/>
        <w:rPr>
          <w:ins w:id="110" w:author="Unknown"/>
          <w:rFonts w:ascii="Arial" w:eastAsia="Times New Roman" w:hAnsi="Arial" w:cs="Arial"/>
          <w:sz w:val="15"/>
          <w:szCs w:val="15"/>
        </w:rPr>
      </w:pPr>
      <w:ins w:id="111" w:author="Unknown">
        <w:r w:rsidRPr="005947BF">
          <w:rPr>
            <w:rFonts w:ascii="Arial" w:eastAsia="Times New Roman" w:hAnsi="Arial" w:cs="Arial"/>
            <w:b/>
            <w:bCs/>
            <w:sz w:val="15"/>
            <w:szCs w:val="15"/>
            <w:bdr w:val="none" w:sz="0" w:space="0" w:color="auto" w:frame="1"/>
          </w:rPr>
          <w:t>reduceToLong​(long parallelismThreshold, ToLongBiFunction&lt;K, V&gt; transformer, long basis, LongBinaryOperator reducer):</w:t>
        </w:r>
        <w:r w:rsidRPr="005947BF">
          <w:rPr>
            <w:rFonts w:ascii="Arial" w:eastAsia="Times New Roman" w:hAnsi="Arial" w:cs="Arial"/>
            <w:sz w:val="15"/>
            <w:szCs w:val="15"/>
          </w:rPr>
          <w:t> This method returns the result of accumulating the given transformation of all (key, value) pairs using the given reducer to combine values, and the given basis as an identity value.</w:t>
        </w:r>
      </w:ins>
    </w:p>
    <w:p w:rsidR="005947BF" w:rsidRPr="005947BF" w:rsidRDefault="005947BF" w:rsidP="005947BF">
      <w:pPr>
        <w:numPr>
          <w:ilvl w:val="0"/>
          <w:numId w:val="3"/>
        </w:numPr>
        <w:spacing w:after="0" w:line="240" w:lineRule="auto"/>
        <w:ind w:left="337"/>
        <w:textAlignment w:val="baseline"/>
        <w:rPr>
          <w:ins w:id="112" w:author="Unknown"/>
          <w:rFonts w:ascii="Arial" w:eastAsia="Times New Roman" w:hAnsi="Arial" w:cs="Arial"/>
          <w:sz w:val="15"/>
          <w:szCs w:val="15"/>
        </w:rPr>
      </w:pPr>
      <w:ins w:id="113" w:author="Unknown">
        <w:r w:rsidRPr="005947BF">
          <w:rPr>
            <w:rFonts w:ascii="Arial" w:eastAsia="Times New Roman" w:hAnsi="Arial" w:cs="Arial"/>
            <w:b/>
            <w:bCs/>
            <w:sz w:val="15"/>
            <w:szCs w:val="15"/>
            <w:bdr w:val="none" w:sz="0" w:space="0" w:color="auto" w:frame="1"/>
          </w:rPr>
          <w:t>reduceValues​(long parallelismThreshold, BiFunction&lt;V&gt; reducer):</w:t>
        </w:r>
        <w:r w:rsidRPr="005947BF">
          <w:rPr>
            <w:rFonts w:ascii="Arial" w:eastAsia="Times New Roman" w:hAnsi="Arial" w:cs="Arial"/>
            <w:sz w:val="15"/>
            <w:szCs w:val="15"/>
          </w:rPr>
          <w:t> This method returns the result of accumulating all values using the given reducer to combine values, or null if none.</w:t>
        </w:r>
      </w:ins>
    </w:p>
    <w:p w:rsidR="005947BF" w:rsidRPr="005947BF" w:rsidRDefault="005947BF" w:rsidP="005947BF">
      <w:pPr>
        <w:numPr>
          <w:ilvl w:val="0"/>
          <w:numId w:val="3"/>
        </w:numPr>
        <w:spacing w:after="0" w:line="240" w:lineRule="auto"/>
        <w:ind w:left="337"/>
        <w:textAlignment w:val="baseline"/>
        <w:rPr>
          <w:ins w:id="114" w:author="Unknown"/>
          <w:rFonts w:ascii="Arial" w:eastAsia="Times New Roman" w:hAnsi="Arial" w:cs="Arial"/>
          <w:sz w:val="15"/>
          <w:szCs w:val="15"/>
        </w:rPr>
      </w:pPr>
      <w:ins w:id="115" w:author="Unknown">
        <w:r w:rsidRPr="005947BF">
          <w:rPr>
            <w:rFonts w:ascii="Arial" w:eastAsia="Times New Roman" w:hAnsi="Arial" w:cs="Arial"/>
            <w:b/>
            <w:bCs/>
            <w:sz w:val="15"/>
            <w:szCs w:val="15"/>
            <w:bdr w:val="none" w:sz="0" w:space="0" w:color="auto" w:frame="1"/>
          </w:rPr>
          <w:t>reduceValues​(long parallelismThreshold, Function&lt;V, U&gt; transformer, BiFunction&lt;U&gt; reducer):</w:t>
        </w:r>
        <w:r w:rsidRPr="005947BF">
          <w:rPr>
            <w:rFonts w:ascii="Arial" w:eastAsia="Times New Roman" w:hAnsi="Arial" w:cs="Arial"/>
            <w:sz w:val="15"/>
            <w:szCs w:val="15"/>
          </w:rPr>
          <w:t> This method returns the result of accumulating the given transformation of all values using the given reducer to combine values, or null if none.</w:t>
        </w:r>
      </w:ins>
    </w:p>
    <w:p w:rsidR="005947BF" w:rsidRPr="005947BF" w:rsidRDefault="005947BF" w:rsidP="005947BF">
      <w:pPr>
        <w:numPr>
          <w:ilvl w:val="0"/>
          <w:numId w:val="3"/>
        </w:numPr>
        <w:spacing w:after="0" w:line="240" w:lineRule="auto"/>
        <w:ind w:left="337"/>
        <w:textAlignment w:val="baseline"/>
        <w:rPr>
          <w:ins w:id="116" w:author="Unknown"/>
          <w:rFonts w:ascii="Arial" w:eastAsia="Times New Roman" w:hAnsi="Arial" w:cs="Arial"/>
          <w:sz w:val="15"/>
          <w:szCs w:val="15"/>
        </w:rPr>
      </w:pPr>
      <w:ins w:id="117" w:author="Unknown">
        <w:r w:rsidRPr="005947BF">
          <w:rPr>
            <w:rFonts w:ascii="Arial" w:eastAsia="Times New Roman" w:hAnsi="Arial" w:cs="Arial"/>
            <w:b/>
            <w:bCs/>
            <w:sz w:val="15"/>
            <w:szCs w:val="15"/>
            <w:bdr w:val="none" w:sz="0" w:space="0" w:color="auto" w:frame="1"/>
          </w:rPr>
          <w:t>reduceValuesToDouble​(long parallelismThreshold, ToDoubleFunction&lt;V&gt; transformer, double basis, DoubleBinaryOperator reducer):</w:t>
        </w:r>
        <w:r w:rsidRPr="005947BF">
          <w:rPr>
            <w:rFonts w:ascii="Arial" w:eastAsia="Times New Roman" w:hAnsi="Arial" w:cs="Arial"/>
            <w:sz w:val="15"/>
            <w:szCs w:val="15"/>
          </w:rPr>
          <w:t> This method returns the result of accumulating the given transformation of all values using the given reducer to combine values, and the given basis as an identity value.</w:t>
        </w:r>
      </w:ins>
    </w:p>
    <w:p w:rsidR="005947BF" w:rsidRPr="005947BF" w:rsidRDefault="005947BF" w:rsidP="005947BF">
      <w:pPr>
        <w:numPr>
          <w:ilvl w:val="0"/>
          <w:numId w:val="3"/>
        </w:numPr>
        <w:spacing w:after="0" w:line="240" w:lineRule="auto"/>
        <w:ind w:left="337"/>
        <w:textAlignment w:val="baseline"/>
        <w:rPr>
          <w:ins w:id="118" w:author="Unknown"/>
          <w:rFonts w:ascii="Arial" w:eastAsia="Times New Roman" w:hAnsi="Arial" w:cs="Arial"/>
          <w:sz w:val="15"/>
          <w:szCs w:val="15"/>
        </w:rPr>
      </w:pPr>
      <w:ins w:id="119" w:author="Unknown">
        <w:r w:rsidRPr="005947BF">
          <w:rPr>
            <w:rFonts w:ascii="Arial" w:eastAsia="Times New Roman" w:hAnsi="Arial" w:cs="Arial"/>
            <w:b/>
            <w:bCs/>
            <w:sz w:val="15"/>
            <w:szCs w:val="15"/>
            <w:bdr w:val="none" w:sz="0" w:space="0" w:color="auto" w:frame="1"/>
          </w:rPr>
          <w:t>reduceValuesToInt​(long parallelismThreshold, ToIntFunction&lt;V&gt; transformer, int basis, IntBinaryOperator reducer):</w:t>
        </w:r>
        <w:r w:rsidRPr="005947BF">
          <w:rPr>
            <w:rFonts w:ascii="Arial" w:eastAsia="Times New Roman" w:hAnsi="Arial" w:cs="Arial"/>
            <w:sz w:val="15"/>
            <w:szCs w:val="15"/>
          </w:rPr>
          <w:t> This method returns the result of accumulating the given transformation of all values using the given reducer to combine values, and the given basis as an identity value.</w:t>
        </w:r>
      </w:ins>
    </w:p>
    <w:p w:rsidR="005947BF" w:rsidRPr="005947BF" w:rsidRDefault="005947BF" w:rsidP="005947BF">
      <w:pPr>
        <w:numPr>
          <w:ilvl w:val="0"/>
          <w:numId w:val="3"/>
        </w:numPr>
        <w:spacing w:after="0" w:line="240" w:lineRule="auto"/>
        <w:ind w:left="337"/>
        <w:textAlignment w:val="baseline"/>
        <w:rPr>
          <w:ins w:id="120" w:author="Unknown"/>
          <w:rFonts w:ascii="Arial" w:eastAsia="Times New Roman" w:hAnsi="Arial" w:cs="Arial"/>
          <w:sz w:val="15"/>
          <w:szCs w:val="15"/>
        </w:rPr>
      </w:pPr>
      <w:ins w:id="121" w:author="Unknown">
        <w:r w:rsidRPr="005947BF">
          <w:rPr>
            <w:rFonts w:ascii="Arial" w:eastAsia="Times New Roman" w:hAnsi="Arial" w:cs="Arial"/>
            <w:b/>
            <w:bCs/>
            <w:sz w:val="15"/>
            <w:szCs w:val="15"/>
            <w:bdr w:val="none" w:sz="0" w:space="0" w:color="auto" w:frame="1"/>
          </w:rPr>
          <w:t>reduceValuesToLong​(long parallelismThreshold, ToLongFunction&lt;V&gt; transformer, long basis, LongBinaryOperator reducer):</w:t>
        </w:r>
        <w:r w:rsidRPr="005947BF">
          <w:rPr>
            <w:rFonts w:ascii="Arial" w:eastAsia="Times New Roman" w:hAnsi="Arial" w:cs="Arial"/>
            <w:sz w:val="15"/>
            <w:szCs w:val="15"/>
          </w:rPr>
          <w:t> This method returns the result of accumulating the given transformation of all values using the given reducer to combine values, and the given basis as an identity value.</w:t>
        </w:r>
      </w:ins>
    </w:p>
    <w:p w:rsidR="005947BF" w:rsidRPr="005947BF" w:rsidRDefault="005947BF" w:rsidP="005947BF">
      <w:pPr>
        <w:numPr>
          <w:ilvl w:val="0"/>
          <w:numId w:val="3"/>
        </w:numPr>
        <w:spacing w:after="0" w:line="240" w:lineRule="auto"/>
        <w:ind w:left="337"/>
        <w:textAlignment w:val="baseline"/>
        <w:rPr>
          <w:ins w:id="122" w:author="Unknown"/>
          <w:rFonts w:ascii="Arial" w:eastAsia="Times New Roman" w:hAnsi="Arial" w:cs="Arial"/>
          <w:sz w:val="15"/>
          <w:szCs w:val="15"/>
        </w:rPr>
      </w:pPr>
      <w:ins w:id="123"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"https://www.geeksforgeeks.org/concurrenthashmap-remove-method-in-java/"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remove​(Object key)</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removes the key (and its corresponding value) from this map.</w:t>
        </w:r>
      </w:ins>
    </w:p>
    <w:p w:rsidR="005947BF" w:rsidRPr="005947BF" w:rsidRDefault="005947BF" w:rsidP="005947BF">
      <w:pPr>
        <w:numPr>
          <w:ilvl w:val="0"/>
          <w:numId w:val="3"/>
        </w:numPr>
        <w:spacing w:after="0" w:line="240" w:lineRule="auto"/>
        <w:ind w:left="337"/>
        <w:textAlignment w:val="baseline"/>
        <w:rPr>
          <w:ins w:id="124" w:author="Unknown"/>
          <w:rFonts w:ascii="Arial" w:eastAsia="Times New Roman" w:hAnsi="Arial" w:cs="Arial"/>
          <w:sz w:val="15"/>
          <w:szCs w:val="15"/>
        </w:rPr>
      </w:pPr>
      <w:ins w:id="125"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"https://www.geeksforgeeks.org/concurrenthashmap-remove-method-in-java/"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remove​(Object key, Object value)</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removes the entry for a key only if currently mapped to a given value.</w:t>
        </w:r>
      </w:ins>
    </w:p>
    <w:p w:rsidR="005947BF" w:rsidRPr="005947BF" w:rsidRDefault="005947BF" w:rsidP="005947BF">
      <w:pPr>
        <w:numPr>
          <w:ilvl w:val="0"/>
          <w:numId w:val="3"/>
        </w:numPr>
        <w:spacing w:after="0" w:line="240" w:lineRule="auto"/>
        <w:ind w:left="337"/>
        <w:textAlignment w:val="baseline"/>
        <w:rPr>
          <w:ins w:id="126" w:author="Unknown"/>
          <w:rFonts w:ascii="Arial" w:eastAsia="Times New Roman" w:hAnsi="Arial" w:cs="Arial"/>
          <w:sz w:val="15"/>
          <w:szCs w:val="15"/>
        </w:rPr>
      </w:pPr>
      <w:ins w:id="127" w:author="Unknown">
        <w:r w:rsidRPr="005947BF">
          <w:rPr>
            <w:rFonts w:ascii="Arial" w:eastAsia="Times New Roman" w:hAnsi="Arial" w:cs="Arial"/>
            <w:b/>
            <w:bCs/>
            <w:sz w:val="15"/>
            <w:szCs w:val="15"/>
            <w:bdr w:val="none" w:sz="0" w:space="0" w:color="auto" w:frame="1"/>
          </w:rPr>
          <w:t>replace​(K key, V value):</w:t>
        </w:r>
        <w:r w:rsidRPr="005947BF">
          <w:rPr>
            <w:rFonts w:ascii="Arial" w:eastAsia="Times New Roman" w:hAnsi="Arial" w:cs="Arial"/>
            <w:sz w:val="15"/>
            <w:szCs w:val="15"/>
          </w:rPr>
          <w:t> This method replaces the entry for a key only if currently mapped to some value.</w:t>
        </w:r>
      </w:ins>
    </w:p>
    <w:p w:rsidR="005947BF" w:rsidRPr="005947BF" w:rsidRDefault="005947BF" w:rsidP="005947BF">
      <w:pPr>
        <w:numPr>
          <w:ilvl w:val="0"/>
          <w:numId w:val="3"/>
        </w:numPr>
        <w:spacing w:after="0" w:line="240" w:lineRule="auto"/>
        <w:ind w:left="337"/>
        <w:textAlignment w:val="baseline"/>
        <w:rPr>
          <w:ins w:id="128" w:author="Unknown"/>
          <w:rFonts w:ascii="Arial" w:eastAsia="Times New Roman" w:hAnsi="Arial" w:cs="Arial"/>
          <w:sz w:val="15"/>
          <w:szCs w:val="15"/>
        </w:rPr>
      </w:pPr>
      <w:ins w:id="129" w:author="Unknown">
        <w:r w:rsidRPr="005947BF">
          <w:rPr>
            <w:rFonts w:ascii="Arial" w:eastAsia="Times New Roman" w:hAnsi="Arial" w:cs="Arial"/>
            <w:b/>
            <w:bCs/>
            <w:sz w:val="15"/>
            <w:szCs w:val="15"/>
            <w:bdr w:val="none" w:sz="0" w:space="0" w:color="auto" w:frame="1"/>
          </w:rPr>
          <w:t>replace​(K key, V oldValue, V newValue):</w:t>
        </w:r>
        <w:r w:rsidRPr="005947BF">
          <w:rPr>
            <w:rFonts w:ascii="Arial" w:eastAsia="Times New Roman" w:hAnsi="Arial" w:cs="Arial"/>
            <w:sz w:val="15"/>
            <w:szCs w:val="15"/>
          </w:rPr>
          <w:t> This method replaces the entry for a key only if currently mapped to a given value.</w:t>
        </w:r>
      </w:ins>
    </w:p>
    <w:p w:rsidR="005947BF" w:rsidRPr="005947BF" w:rsidRDefault="005947BF" w:rsidP="005947BF">
      <w:pPr>
        <w:numPr>
          <w:ilvl w:val="0"/>
          <w:numId w:val="3"/>
        </w:numPr>
        <w:spacing w:after="0" w:line="240" w:lineRule="auto"/>
        <w:ind w:left="337"/>
        <w:textAlignment w:val="baseline"/>
        <w:rPr>
          <w:ins w:id="130" w:author="Unknown"/>
          <w:rFonts w:ascii="Arial" w:eastAsia="Times New Roman" w:hAnsi="Arial" w:cs="Arial"/>
          <w:sz w:val="15"/>
          <w:szCs w:val="15"/>
        </w:rPr>
      </w:pPr>
      <w:ins w:id="131" w:author="Unknown">
        <w:r w:rsidRPr="005947BF">
          <w:rPr>
            <w:rFonts w:ascii="Arial" w:eastAsia="Times New Roman" w:hAnsi="Arial" w:cs="Arial"/>
            <w:b/>
            <w:bCs/>
            <w:sz w:val="15"/>
            <w:szCs w:val="15"/>
            <w:bdr w:val="none" w:sz="0" w:space="0" w:color="auto" w:frame="1"/>
          </w:rPr>
          <w:t>replaceAll​(BiFunction&lt;K, V&gt; function):</w:t>
        </w:r>
        <w:r w:rsidRPr="005947BF">
          <w:rPr>
            <w:rFonts w:ascii="Arial" w:eastAsia="Times New Roman" w:hAnsi="Arial" w:cs="Arial"/>
            <w:sz w:val="15"/>
            <w:szCs w:val="15"/>
          </w:rPr>
          <w:t> This method replaces each entry’s value with the result of invoking the given function on that entry until all entries have been processed or the function throws an exception.</w:t>
        </w:r>
      </w:ins>
    </w:p>
    <w:p w:rsidR="005947BF" w:rsidRPr="005947BF" w:rsidRDefault="005947BF" w:rsidP="005947BF">
      <w:pPr>
        <w:numPr>
          <w:ilvl w:val="0"/>
          <w:numId w:val="3"/>
        </w:numPr>
        <w:spacing w:after="0" w:line="240" w:lineRule="auto"/>
        <w:ind w:left="337"/>
        <w:textAlignment w:val="baseline"/>
        <w:rPr>
          <w:ins w:id="132" w:author="Unknown"/>
          <w:rFonts w:ascii="Arial" w:eastAsia="Times New Roman" w:hAnsi="Arial" w:cs="Arial"/>
          <w:sz w:val="15"/>
          <w:szCs w:val="15"/>
        </w:rPr>
      </w:pPr>
      <w:ins w:id="133" w:author="Unknown">
        <w:r w:rsidRPr="005947BF">
          <w:rPr>
            <w:rFonts w:ascii="Arial" w:eastAsia="Times New Roman" w:hAnsi="Arial" w:cs="Arial"/>
            <w:b/>
            <w:bCs/>
            <w:sz w:val="15"/>
            <w:szCs w:val="15"/>
            <w:bdr w:val="none" w:sz="0" w:space="0" w:color="auto" w:frame="1"/>
          </w:rPr>
          <w:t>search​(long parallelismThreshold, BiFunction&lt;K, V, U&gt; searchFunction):</w:t>
        </w:r>
        <w:r w:rsidRPr="005947BF">
          <w:rPr>
            <w:rFonts w:ascii="Arial" w:eastAsia="Times New Roman" w:hAnsi="Arial" w:cs="Arial"/>
            <w:sz w:val="15"/>
            <w:szCs w:val="15"/>
          </w:rPr>
          <w:t> This method returns a non-null result from applying the given search function on each (key, value), or null if none.</w:t>
        </w:r>
      </w:ins>
    </w:p>
    <w:p w:rsidR="005947BF" w:rsidRPr="005947BF" w:rsidRDefault="005947BF" w:rsidP="005947BF">
      <w:pPr>
        <w:numPr>
          <w:ilvl w:val="0"/>
          <w:numId w:val="3"/>
        </w:numPr>
        <w:spacing w:after="0" w:line="240" w:lineRule="auto"/>
        <w:ind w:left="337"/>
        <w:textAlignment w:val="baseline"/>
        <w:rPr>
          <w:ins w:id="134" w:author="Unknown"/>
          <w:rFonts w:ascii="Arial" w:eastAsia="Times New Roman" w:hAnsi="Arial" w:cs="Arial"/>
          <w:sz w:val="15"/>
          <w:szCs w:val="15"/>
        </w:rPr>
      </w:pPr>
      <w:ins w:id="135" w:author="Unknown">
        <w:r w:rsidRPr="005947BF">
          <w:rPr>
            <w:rFonts w:ascii="Arial" w:eastAsia="Times New Roman" w:hAnsi="Arial" w:cs="Arial"/>
            <w:b/>
            <w:bCs/>
            <w:sz w:val="15"/>
            <w:szCs w:val="15"/>
            <w:bdr w:val="none" w:sz="0" w:space="0" w:color="auto" w:frame="1"/>
          </w:rPr>
          <w:t>searchEntries​(long parallelismThreshold, Function&lt;Map.Entry&lt;K,V&gt;, U&gt; searchFunction):</w:t>
        </w:r>
        <w:r w:rsidRPr="005947BF">
          <w:rPr>
            <w:rFonts w:ascii="Arial" w:eastAsia="Times New Roman" w:hAnsi="Arial" w:cs="Arial"/>
            <w:sz w:val="15"/>
            <w:szCs w:val="15"/>
          </w:rPr>
          <w:t> This method returns a non-null result from applying the given search function on each entry, or null if none.</w:t>
        </w:r>
      </w:ins>
    </w:p>
    <w:p w:rsidR="005947BF" w:rsidRPr="005947BF" w:rsidRDefault="005947BF" w:rsidP="005947BF">
      <w:pPr>
        <w:numPr>
          <w:ilvl w:val="0"/>
          <w:numId w:val="3"/>
        </w:numPr>
        <w:spacing w:after="0" w:line="240" w:lineRule="auto"/>
        <w:ind w:left="337"/>
        <w:textAlignment w:val="baseline"/>
        <w:rPr>
          <w:ins w:id="136" w:author="Unknown"/>
          <w:rFonts w:ascii="Arial" w:eastAsia="Times New Roman" w:hAnsi="Arial" w:cs="Arial"/>
          <w:sz w:val="15"/>
          <w:szCs w:val="15"/>
        </w:rPr>
      </w:pPr>
      <w:ins w:id="137" w:author="Unknown">
        <w:r w:rsidRPr="005947BF">
          <w:rPr>
            <w:rFonts w:ascii="Arial" w:eastAsia="Times New Roman" w:hAnsi="Arial" w:cs="Arial"/>
            <w:b/>
            <w:bCs/>
            <w:sz w:val="15"/>
            <w:szCs w:val="15"/>
            <w:bdr w:val="none" w:sz="0" w:space="0" w:color="auto" w:frame="1"/>
          </w:rPr>
          <w:t>searchKeys​(long parallelismThreshold, Function&lt;K, U&gt; searchFunction):</w:t>
        </w:r>
        <w:r w:rsidRPr="005947BF">
          <w:rPr>
            <w:rFonts w:ascii="Arial" w:eastAsia="Times New Roman" w:hAnsi="Arial" w:cs="Arial"/>
            <w:sz w:val="15"/>
            <w:szCs w:val="15"/>
          </w:rPr>
          <w:t> This method returns a non-null result from applying the given search function on each key, or null if none.</w:t>
        </w:r>
      </w:ins>
    </w:p>
    <w:p w:rsidR="005947BF" w:rsidRPr="005947BF" w:rsidRDefault="005947BF" w:rsidP="005947BF">
      <w:pPr>
        <w:numPr>
          <w:ilvl w:val="0"/>
          <w:numId w:val="3"/>
        </w:numPr>
        <w:spacing w:after="0" w:line="240" w:lineRule="auto"/>
        <w:ind w:left="337"/>
        <w:textAlignment w:val="baseline"/>
        <w:rPr>
          <w:ins w:id="138" w:author="Unknown"/>
          <w:rFonts w:ascii="Arial" w:eastAsia="Times New Roman" w:hAnsi="Arial" w:cs="Arial"/>
          <w:sz w:val="15"/>
          <w:szCs w:val="15"/>
        </w:rPr>
      </w:pPr>
      <w:ins w:id="139" w:author="Unknown">
        <w:r w:rsidRPr="005947BF">
          <w:rPr>
            <w:rFonts w:ascii="Arial" w:eastAsia="Times New Roman" w:hAnsi="Arial" w:cs="Arial"/>
            <w:b/>
            <w:bCs/>
            <w:sz w:val="15"/>
            <w:szCs w:val="15"/>
            <w:bdr w:val="none" w:sz="0" w:space="0" w:color="auto" w:frame="1"/>
          </w:rPr>
          <w:t>searchValues​(long parallelismThreshold, Function&lt;V, U&gt; searchFunction):</w:t>
        </w:r>
        <w:r w:rsidRPr="005947BF">
          <w:rPr>
            <w:rFonts w:ascii="Arial" w:eastAsia="Times New Roman" w:hAnsi="Arial" w:cs="Arial"/>
            <w:sz w:val="15"/>
            <w:szCs w:val="15"/>
          </w:rPr>
          <w:t> This method returns a non-null result from applying the given search function on each value, or null if none.</w:t>
        </w:r>
      </w:ins>
    </w:p>
    <w:p w:rsidR="005947BF" w:rsidRPr="005947BF" w:rsidRDefault="005947BF" w:rsidP="005947BF">
      <w:pPr>
        <w:numPr>
          <w:ilvl w:val="0"/>
          <w:numId w:val="3"/>
        </w:numPr>
        <w:spacing w:after="0" w:line="240" w:lineRule="auto"/>
        <w:ind w:left="337"/>
        <w:textAlignment w:val="baseline"/>
        <w:rPr>
          <w:ins w:id="140" w:author="Unknown"/>
          <w:rFonts w:ascii="Arial" w:eastAsia="Times New Roman" w:hAnsi="Arial" w:cs="Arial"/>
          <w:sz w:val="15"/>
          <w:szCs w:val="15"/>
        </w:rPr>
      </w:pPr>
      <w:ins w:id="141"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"https://www.geeksforgeeks.org/concurrenthashmap-size-method-in-java/"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size​()</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returns the number of key-value mappings in this map.</w:t>
        </w:r>
      </w:ins>
    </w:p>
    <w:p w:rsidR="005947BF" w:rsidRPr="005947BF" w:rsidRDefault="005947BF" w:rsidP="005947BF">
      <w:pPr>
        <w:numPr>
          <w:ilvl w:val="0"/>
          <w:numId w:val="3"/>
        </w:numPr>
        <w:spacing w:after="0" w:line="240" w:lineRule="auto"/>
        <w:ind w:left="337"/>
        <w:textAlignment w:val="baseline"/>
        <w:rPr>
          <w:ins w:id="142" w:author="Unknown"/>
          <w:rFonts w:ascii="Arial" w:eastAsia="Times New Roman" w:hAnsi="Arial" w:cs="Arial"/>
          <w:sz w:val="15"/>
          <w:szCs w:val="15"/>
        </w:rPr>
      </w:pPr>
      <w:ins w:id="143" w:author="Unknown">
        <w:r w:rsidRPr="005947BF">
          <w:rPr>
            <w:rFonts w:ascii="Arial" w:eastAsia="Times New Roman" w:hAnsi="Arial" w:cs="Arial"/>
            <w:b/>
            <w:bCs/>
            <w:sz w:val="15"/>
            <w:szCs w:val="15"/>
            <w:bdr w:val="none" w:sz="0" w:space="0" w:color="auto" w:frame="1"/>
          </w:rPr>
          <w:t>toString​():</w:t>
        </w:r>
        <w:r w:rsidRPr="005947BF">
          <w:rPr>
            <w:rFonts w:ascii="Arial" w:eastAsia="Times New Roman" w:hAnsi="Arial" w:cs="Arial"/>
            <w:sz w:val="15"/>
            <w:szCs w:val="15"/>
          </w:rPr>
          <w:t> This method returns a string representation of this map.</w:t>
        </w:r>
      </w:ins>
    </w:p>
    <w:p w:rsidR="005947BF" w:rsidRPr="005947BF" w:rsidRDefault="005947BF" w:rsidP="005947BF">
      <w:pPr>
        <w:numPr>
          <w:ilvl w:val="0"/>
          <w:numId w:val="3"/>
        </w:numPr>
        <w:spacing w:after="0" w:line="240" w:lineRule="auto"/>
        <w:ind w:left="337"/>
        <w:textAlignment w:val="baseline"/>
        <w:rPr>
          <w:ins w:id="144" w:author="Unknown"/>
          <w:rFonts w:ascii="Arial" w:eastAsia="Times New Roman" w:hAnsi="Arial" w:cs="Arial"/>
          <w:sz w:val="15"/>
          <w:szCs w:val="15"/>
        </w:rPr>
      </w:pPr>
      <w:ins w:id="145" w:author="Unknown">
        <w:r w:rsidRPr="005947BF">
          <w:rPr>
            <w:rFonts w:ascii="Arial" w:eastAsia="Times New Roman" w:hAnsi="Arial" w:cs="Arial"/>
            <w:b/>
            <w:bCs/>
            <w:sz w:val="15"/>
            <w:szCs w:val="15"/>
            <w:bdr w:val="none" w:sz="0" w:space="0" w:color="auto" w:frame="1"/>
          </w:rPr>
          <w:fldChar w:fldCharType="begin"/>
        </w:r>
        <w:r w:rsidRPr="005947BF">
          <w:rPr>
            <w:rFonts w:ascii="Arial" w:eastAsia="Times New Roman" w:hAnsi="Arial" w:cs="Arial"/>
            <w:b/>
            <w:bCs/>
            <w:sz w:val="15"/>
            <w:szCs w:val="15"/>
            <w:bdr w:val="none" w:sz="0" w:space="0" w:color="auto" w:frame="1"/>
          </w:rPr>
          <w:instrText xml:space="preserve"> HYPERLINK "https://www.geeksforgeeks.org/concurrenthashmap-values-method-in-java-with-examples/" </w:instrText>
        </w:r>
        <w:r w:rsidRPr="005947BF">
          <w:rPr>
            <w:rFonts w:ascii="Arial" w:eastAsia="Times New Roman" w:hAnsi="Arial" w:cs="Arial"/>
            <w:b/>
            <w:bCs/>
            <w:sz w:val="15"/>
            <w:szCs w:val="15"/>
            <w:bdr w:val="none" w:sz="0" w:space="0" w:color="auto" w:frame="1"/>
          </w:rPr>
          <w:fldChar w:fldCharType="separate"/>
        </w:r>
        <w:r w:rsidRPr="005947BF">
          <w:rPr>
            <w:rFonts w:ascii="Arial" w:eastAsia="Times New Roman" w:hAnsi="Arial" w:cs="Arial"/>
            <w:b/>
            <w:bCs/>
            <w:color w:val="EC4E20"/>
            <w:sz w:val="15"/>
          </w:rPr>
          <w:t>values​()</w:t>
        </w:r>
        <w:r w:rsidRPr="005947BF">
          <w:rPr>
            <w:rFonts w:ascii="Arial" w:eastAsia="Times New Roman" w:hAnsi="Arial" w:cs="Arial"/>
            <w:b/>
            <w:bCs/>
            <w:sz w:val="15"/>
            <w:szCs w:val="15"/>
            <w:bdr w:val="none" w:sz="0" w:space="0" w:color="auto" w:frame="1"/>
          </w:rPr>
          <w:fldChar w:fldCharType="end"/>
        </w:r>
        <w:r w:rsidRPr="005947BF">
          <w:rPr>
            <w:rFonts w:ascii="Arial" w:eastAsia="Times New Roman" w:hAnsi="Arial" w:cs="Arial"/>
            <w:b/>
            <w:bCs/>
            <w:sz w:val="15"/>
            <w:szCs w:val="15"/>
            <w:bdr w:val="none" w:sz="0" w:space="0" w:color="auto" w:frame="1"/>
          </w:rPr>
          <w:t>:</w:t>
        </w:r>
        <w:r w:rsidRPr="005947BF">
          <w:rPr>
            <w:rFonts w:ascii="Arial" w:eastAsia="Times New Roman" w:hAnsi="Arial" w:cs="Arial"/>
            <w:sz w:val="15"/>
            <w:szCs w:val="15"/>
          </w:rPr>
          <w:t> This method returns a Collection view of the values contained in this map.</w:t>
        </w:r>
      </w:ins>
    </w:p>
    <w:p w:rsidR="00562BD0" w:rsidRDefault="00562BD0"/>
    <w:sectPr w:rsidR="00562B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67AC"/>
    <w:multiLevelType w:val="multilevel"/>
    <w:tmpl w:val="E696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D830F2"/>
    <w:multiLevelType w:val="multilevel"/>
    <w:tmpl w:val="CAA4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7C5895"/>
    <w:multiLevelType w:val="multilevel"/>
    <w:tmpl w:val="37E2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useFELayout/>
  </w:compat>
  <w:rsids>
    <w:rsidRoot w:val="005947BF"/>
    <w:rsid w:val="00562BD0"/>
    <w:rsid w:val="005947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47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7B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947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47BF"/>
    <w:rPr>
      <w:b/>
      <w:bCs/>
    </w:rPr>
  </w:style>
  <w:style w:type="character" w:styleId="HTMLCode">
    <w:name w:val="HTML Code"/>
    <w:basedOn w:val="DefaultParagraphFont"/>
    <w:uiPriority w:val="99"/>
    <w:semiHidden/>
    <w:unhideWhenUsed/>
    <w:rsid w:val="005947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4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47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47BF"/>
    <w:rPr>
      <w:color w:val="0000FF"/>
      <w:u w:val="single"/>
    </w:rPr>
  </w:style>
</w:styles>
</file>

<file path=word/webSettings.xml><?xml version="1.0" encoding="utf-8"?>
<w:webSettings xmlns:r="http://schemas.openxmlformats.org/officeDocument/2006/relationships" xmlns:w="http://schemas.openxmlformats.org/wordprocessingml/2006/main">
  <w:divs>
    <w:div w:id="871957651">
      <w:bodyDiv w:val="1"/>
      <w:marLeft w:val="0"/>
      <w:marRight w:val="0"/>
      <w:marTop w:val="0"/>
      <w:marBottom w:val="0"/>
      <w:divBdr>
        <w:top w:val="none" w:sz="0" w:space="0" w:color="auto"/>
        <w:left w:val="none" w:sz="0" w:space="0" w:color="auto"/>
        <w:bottom w:val="none" w:sz="0" w:space="0" w:color="auto"/>
        <w:right w:val="none" w:sz="0" w:space="0" w:color="auto"/>
      </w:divBdr>
      <w:divsChild>
        <w:div w:id="1753624701">
          <w:marLeft w:val="0"/>
          <w:marRight w:val="0"/>
          <w:marTop w:val="0"/>
          <w:marBottom w:val="94"/>
          <w:divBdr>
            <w:top w:val="none" w:sz="0" w:space="0" w:color="auto"/>
            <w:left w:val="none" w:sz="0" w:space="0" w:color="auto"/>
            <w:bottom w:val="none" w:sz="0" w:space="0" w:color="auto"/>
            <w:right w:val="none" w:sz="0" w:space="0" w:color="auto"/>
          </w:divBdr>
          <w:divsChild>
            <w:div w:id="1420516463">
              <w:marLeft w:val="0"/>
              <w:marRight w:val="0"/>
              <w:marTop w:val="0"/>
              <w:marBottom w:val="0"/>
              <w:divBdr>
                <w:top w:val="none" w:sz="0" w:space="0" w:color="auto"/>
                <w:left w:val="none" w:sz="0" w:space="0" w:color="auto"/>
                <w:bottom w:val="none" w:sz="0" w:space="0" w:color="auto"/>
                <w:right w:val="none" w:sz="0" w:space="0" w:color="auto"/>
              </w:divBdr>
              <w:divsChild>
                <w:div w:id="332149492">
                  <w:marLeft w:val="0"/>
                  <w:marRight w:val="0"/>
                  <w:marTop w:val="0"/>
                  <w:marBottom w:val="0"/>
                  <w:divBdr>
                    <w:top w:val="none" w:sz="0" w:space="0" w:color="auto"/>
                    <w:left w:val="none" w:sz="0" w:space="0" w:color="auto"/>
                    <w:bottom w:val="none" w:sz="0" w:space="0" w:color="auto"/>
                    <w:right w:val="none" w:sz="0" w:space="0" w:color="auto"/>
                  </w:divBdr>
                  <w:divsChild>
                    <w:div w:id="1071193027">
                      <w:marLeft w:val="0"/>
                      <w:marRight w:val="0"/>
                      <w:marTop w:val="0"/>
                      <w:marBottom w:val="0"/>
                      <w:divBdr>
                        <w:top w:val="none" w:sz="0" w:space="0" w:color="auto"/>
                        <w:left w:val="none" w:sz="0" w:space="0" w:color="auto"/>
                        <w:bottom w:val="none" w:sz="0" w:space="0" w:color="auto"/>
                        <w:right w:val="none" w:sz="0" w:space="0" w:color="auto"/>
                      </w:divBdr>
                      <w:divsChild>
                        <w:div w:id="13481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3564">
              <w:marLeft w:val="0"/>
              <w:marRight w:val="0"/>
              <w:marTop w:val="0"/>
              <w:marBottom w:val="0"/>
              <w:divBdr>
                <w:top w:val="none" w:sz="0" w:space="0" w:color="auto"/>
                <w:left w:val="none" w:sz="0" w:space="0" w:color="auto"/>
                <w:bottom w:val="none" w:sz="0" w:space="0" w:color="auto"/>
                <w:right w:val="none" w:sz="0" w:space="0" w:color="auto"/>
              </w:divBdr>
              <w:divsChild>
                <w:div w:id="2138595975">
                  <w:marLeft w:val="0"/>
                  <w:marRight w:val="0"/>
                  <w:marTop w:val="0"/>
                  <w:marBottom w:val="0"/>
                  <w:divBdr>
                    <w:top w:val="none" w:sz="0" w:space="0" w:color="auto"/>
                    <w:left w:val="none" w:sz="0" w:space="0" w:color="auto"/>
                    <w:bottom w:val="none" w:sz="0" w:space="0" w:color="auto"/>
                    <w:right w:val="none" w:sz="0" w:space="0" w:color="auto"/>
                  </w:divBdr>
                  <w:divsChild>
                    <w:div w:id="638150777">
                      <w:marLeft w:val="0"/>
                      <w:marRight w:val="0"/>
                      <w:marTop w:val="0"/>
                      <w:marBottom w:val="0"/>
                      <w:divBdr>
                        <w:top w:val="none" w:sz="0" w:space="0" w:color="auto"/>
                        <w:left w:val="none" w:sz="0" w:space="0" w:color="auto"/>
                        <w:bottom w:val="none" w:sz="0" w:space="0" w:color="auto"/>
                        <w:right w:val="none" w:sz="0" w:space="0" w:color="auto"/>
                      </w:divBdr>
                      <w:divsChild>
                        <w:div w:id="537857220">
                          <w:marLeft w:val="0"/>
                          <w:marRight w:val="0"/>
                          <w:marTop w:val="0"/>
                          <w:marBottom w:val="0"/>
                          <w:divBdr>
                            <w:top w:val="none" w:sz="0" w:space="0" w:color="auto"/>
                            <w:left w:val="none" w:sz="0" w:space="0" w:color="auto"/>
                            <w:bottom w:val="none" w:sz="0" w:space="0" w:color="auto"/>
                            <w:right w:val="none" w:sz="0" w:space="0" w:color="auto"/>
                          </w:divBdr>
                        </w:div>
                        <w:div w:id="990133942">
                          <w:marLeft w:val="0"/>
                          <w:marRight w:val="0"/>
                          <w:marTop w:val="0"/>
                          <w:marBottom w:val="0"/>
                          <w:divBdr>
                            <w:top w:val="none" w:sz="0" w:space="0" w:color="auto"/>
                            <w:left w:val="none" w:sz="0" w:space="0" w:color="auto"/>
                            <w:bottom w:val="none" w:sz="0" w:space="0" w:color="auto"/>
                            <w:right w:val="none" w:sz="0" w:space="0" w:color="auto"/>
                          </w:divBdr>
                        </w:div>
                        <w:div w:id="1411734485">
                          <w:marLeft w:val="0"/>
                          <w:marRight w:val="0"/>
                          <w:marTop w:val="0"/>
                          <w:marBottom w:val="0"/>
                          <w:divBdr>
                            <w:top w:val="none" w:sz="0" w:space="0" w:color="auto"/>
                            <w:left w:val="none" w:sz="0" w:space="0" w:color="auto"/>
                            <w:bottom w:val="none" w:sz="0" w:space="0" w:color="auto"/>
                            <w:right w:val="none" w:sz="0" w:space="0" w:color="auto"/>
                          </w:divBdr>
                        </w:div>
                        <w:div w:id="674962151">
                          <w:marLeft w:val="0"/>
                          <w:marRight w:val="0"/>
                          <w:marTop w:val="0"/>
                          <w:marBottom w:val="0"/>
                          <w:divBdr>
                            <w:top w:val="none" w:sz="0" w:space="0" w:color="auto"/>
                            <w:left w:val="none" w:sz="0" w:space="0" w:color="auto"/>
                            <w:bottom w:val="none" w:sz="0" w:space="0" w:color="auto"/>
                            <w:right w:val="none" w:sz="0" w:space="0" w:color="auto"/>
                          </w:divBdr>
                        </w:div>
                        <w:div w:id="842401765">
                          <w:marLeft w:val="0"/>
                          <w:marRight w:val="0"/>
                          <w:marTop w:val="0"/>
                          <w:marBottom w:val="0"/>
                          <w:divBdr>
                            <w:top w:val="none" w:sz="0" w:space="0" w:color="auto"/>
                            <w:left w:val="none" w:sz="0" w:space="0" w:color="auto"/>
                            <w:bottom w:val="none" w:sz="0" w:space="0" w:color="auto"/>
                            <w:right w:val="none" w:sz="0" w:space="0" w:color="auto"/>
                          </w:divBdr>
                        </w:div>
                        <w:div w:id="1789927677">
                          <w:marLeft w:val="0"/>
                          <w:marRight w:val="0"/>
                          <w:marTop w:val="0"/>
                          <w:marBottom w:val="0"/>
                          <w:divBdr>
                            <w:top w:val="none" w:sz="0" w:space="0" w:color="auto"/>
                            <w:left w:val="none" w:sz="0" w:space="0" w:color="auto"/>
                            <w:bottom w:val="none" w:sz="0" w:space="0" w:color="auto"/>
                            <w:right w:val="none" w:sz="0" w:space="0" w:color="auto"/>
                          </w:divBdr>
                        </w:div>
                        <w:div w:id="679357782">
                          <w:marLeft w:val="0"/>
                          <w:marRight w:val="0"/>
                          <w:marTop w:val="0"/>
                          <w:marBottom w:val="0"/>
                          <w:divBdr>
                            <w:top w:val="none" w:sz="0" w:space="0" w:color="auto"/>
                            <w:left w:val="none" w:sz="0" w:space="0" w:color="auto"/>
                            <w:bottom w:val="none" w:sz="0" w:space="0" w:color="auto"/>
                            <w:right w:val="none" w:sz="0" w:space="0" w:color="auto"/>
                          </w:divBdr>
                        </w:div>
                        <w:div w:id="1458335405">
                          <w:marLeft w:val="0"/>
                          <w:marRight w:val="0"/>
                          <w:marTop w:val="0"/>
                          <w:marBottom w:val="0"/>
                          <w:divBdr>
                            <w:top w:val="none" w:sz="0" w:space="0" w:color="auto"/>
                            <w:left w:val="none" w:sz="0" w:space="0" w:color="auto"/>
                            <w:bottom w:val="none" w:sz="0" w:space="0" w:color="auto"/>
                            <w:right w:val="none" w:sz="0" w:space="0" w:color="auto"/>
                          </w:divBdr>
                        </w:div>
                        <w:div w:id="169295536">
                          <w:marLeft w:val="0"/>
                          <w:marRight w:val="0"/>
                          <w:marTop w:val="0"/>
                          <w:marBottom w:val="0"/>
                          <w:divBdr>
                            <w:top w:val="none" w:sz="0" w:space="0" w:color="auto"/>
                            <w:left w:val="none" w:sz="0" w:space="0" w:color="auto"/>
                            <w:bottom w:val="none" w:sz="0" w:space="0" w:color="auto"/>
                            <w:right w:val="none" w:sz="0" w:space="0" w:color="auto"/>
                          </w:divBdr>
                        </w:div>
                        <w:div w:id="77218779">
                          <w:marLeft w:val="0"/>
                          <w:marRight w:val="0"/>
                          <w:marTop w:val="0"/>
                          <w:marBottom w:val="0"/>
                          <w:divBdr>
                            <w:top w:val="none" w:sz="0" w:space="0" w:color="auto"/>
                            <w:left w:val="none" w:sz="0" w:space="0" w:color="auto"/>
                            <w:bottom w:val="none" w:sz="0" w:space="0" w:color="auto"/>
                            <w:right w:val="none" w:sz="0" w:space="0" w:color="auto"/>
                          </w:divBdr>
                        </w:div>
                        <w:div w:id="950093005">
                          <w:marLeft w:val="0"/>
                          <w:marRight w:val="0"/>
                          <w:marTop w:val="0"/>
                          <w:marBottom w:val="0"/>
                          <w:divBdr>
                            <w:top w:val="none" w:sz="0" w:space="0" w:color="auto"/>
                            <w:left w:val="none" w:sz="0" w:space="0" w:color="auto"/>
                            <w:bottom w:val="none" w:sz="0" w:space="0" w:color="auto"/>
                            <w:right w:val="none" w:sz="0" w:space="0" w:color="auto"/>
                          </w:divBdr>
                        </w:div>
                        <w:div w:id="154734971">
                          <w:marLeft w:val="0"/>
                          <w:marRight w:val="0"/>
                          <w:marTop w:val="0"/>
                          <w:marBottom w:val="0"/>
                          <w:divBdr>
                            <w:top w:val="none" w:sz="0" w:space="0" w:color="auto"/>
                            <w:left w:val="none" w:sz="0" w:space="0" w:color="auto"/>
                            <w:bottom w:val="none" w:sz="0" w:space="0" w:color="auto"/>
                            <w:right w:val="none" w:sz="0" w:space="0" w:color="auto"/>
                          </w:divBdr>
                        </w:div>
                        <w:div w:id="717321152">
                          <w:marLeft w:val="0"/>
                          <w:marRight w:val="0"/>
                          <w:marTop w:val="0"/>
                          <w:marBottom w:val="0"/>
                          <w:divBdr>
                            <w:top w:val="none" w:sz="0" w:space="0" w:color="auto"/>
                            <w:left w:val="none" w:sz="0" w:space="0" w:color="auto"/>
                            <w:bottom w:val="none" w:sz="0" w:space="0" w:color="auto"/>
                            <w:right w:val="none" w:sz="0" w:space="0" w:color="auto"/>
                          </w:divBdr>
                        </w:div>
                        <w:div w:id="1117872107">
                          <w:marLeft w:val="0"/>
                          <w:marRight w:val="0"/>
                          <w:marTop w:val="0"/>
                          <w:marBottom w:val="0"/>
                          <w:divBdr>
                            <w:top w:val="none" w:sz="0" w:space="0" w:color="auto"/>
                            <w:left w:val="none" w:sz="0" w:space="0" w:color="auto"/>
                            <w:bottom w:val="none" w:sz="0" w:space="0" w:color="auto"/>
                            <w:right w:val="none" w:sz="0" w:space="0" w:color="auto"/>
                          </w:divBdr>
                        </w:div>
                        <w:div w:id="1880968538">
                          <w:marLeft w:val="0"/>
                          <w:marRight w:val="0"/>
                          <w:marTop w:val="0"/>
                          <w:marBottom w:val="0"/>
                          <w:divBdr>
                            <w:top w:val="none" w:sz="0" w:space="0" w:color="auto"/>
                            <w:left w:val="none" w:sz="0" w:space="0" w:color="auto"/>
                            <w:bottom w:val="none" w:sz="0" w:space="0" w:color="auto"/>
                            <w:right w:val="none" w:sz="0" w:space="0" w:color="auto"/>
                          </w:divBdr>
                        </w:div>
                        <w:div w:id="44646802">
                          <w:marLeft w:val="0"/>
                          <w:marRight w:val="0"/>
                          <w:marTop w:val="0"/>
                          <w:marBottom w:val="0"/>
                          <w:divBdr>
                            <w:top w:val="none" w:sz="0" w:space="0" w:color="auto"/>
                            <w:left w:val="none" w:sz="0" w:space="0" w:color="auto"/>
                            <w:bottom w:val="none" w:sz="0" w:space="0" w:color="auto"/>
                            <w:right w:val="none" w:sz="0" w:space="0" w:color="auto"/>
                          </w:divBdr>
                        </w:div>
                        <w:div w:id="209611313">
                          <w:marLeft w:val="0"/>
                          <w:marRight w:val="0"/>
                          <w:marTop w:val="0"/>
                          <w:marBottom w:val="0"/>
                          <w:divBdr>
                            <w:top w:val="none" w:sz="0" w:space="0" w:color="auto"/>
                            <w:left w:val="none" w:sz="0" w:space="0" w:color="auto"/>
                            <w:bottom w:val="none" w:sz="0" w:space="0" w:color="auto"/>
                            <w:right w:val="none" w:sz="0" w:space="0" w:color="auto"/>
                          </w:divBdr>
                        </w:div>
                        <w:div w:id="2125270278">
                          <w:marLeft w:val="0"/>
                          <w:marRight w:val="0"/>
                          <w:marTop w:val="0"/>
                          <w:marBottom w:val="0"/>
                          <w:divBdr>
                            <w:top w:val="none" w:sz="0" w:space="0" w:color="auto"/>
                            <w:left w:val="none" w:sz="0" w:space="0" w:color="auto"/>
                            <w:bottom w:val="none" w:sz="0" w:space="0" w:color="auto"/>
                            <w:right w:val="none" w:sz="0" w:space="0" w:color="auto"/>
                          </w:divBdr>
                        </w:div>
                        <w:div w:id="828639212">
                          <w:marLeft w:val="0"/>
                          <w:marRight w:val="0"/>
                          <w:marTop w:val="0"/>
                          <w:marBottom w:val="0"/>
                          <w:divBdr>
                            <w:top w:val="none" w:sz="0" w:space="0" w:color="auto"/>
                            <w:left w:val="none" w:sz="0" w:space="0" w:color="auto"/>
                            <w:bottom w:val="none" w:sz="0" w:space="0" w:color="auto"/>
                            <w:right w:val="none" w:sz="0" w:space="0" w:color="auto"/>
                          </w:divBdr>
                        </w:div>
                        <w:div w:id="1851328715">
                          <w:marLeft w:val="0"/>
                          <w:marRight w:val="0"/>
                          <w:marTop w:val="0"/>
                          <w:marBottom w:val="0"/>
                          <w:divBdr>
                            <w:top w:val="none" w:sz="0" w:space="0" w:color="auto"/>
                            <w:left w:val="none" w:sz="0" w:space="0" w:color="auto"/>
                            <w:bottom w:val="none" w:sz="0" w:space="0" w:color="auto"/>
                            <w:right w:val="none" w:sz="0" w:space="0" w:color="auto"/>
                          </w:divBdr>
                        </w:div>
                        <w:div w:id="1615559065">
                          <w:marLeft w:val="0"/>
                          <w:marRight w:val="0"/>
                          <w:marTop w:val="0"/>
                          <w:marBottom w:val="0"/>
                          <w:divBdr>
                            <w:top w:val="none" w:sz="0" w:space="0" w:color="auto"/>
                            <w:left w:val="none" w:sz="0" w:space="0" w:color="auto"/>
                            <w:bottom w:val="none" w:sz="0" w:space="0" w:color="auto"/>
                            <w:right w:val="none" w:sz="0" w:space="0" w:color="auto"/>
                          </w:divBdr>
                        </w:div>
                        <w:div w:id="150484807">
                          <w:marLeft w:val="0"/>
                          <w:marRight w:val="0"/>
                          <w:marTop w:val="0"/>
                          <w:marBottom w:val="0"/>
                          <w:divBdr>
                            <w:top w:val="none" w:sz="0" w:space="0" w:color="auto"/>
                            <w:left w:val="none" w:sz="0" w:space="0" w:color="auto"/>
                            <w:bottom w:val="none" w:sz="0" w:space="0" w:color="auto"/>
                            <w:right w:val="none" w:sz="0" w:space="0" w:color="auto"/>
                          </w:divBdr>
                        </w:div>
                        <w:div w:id="1014763455">
                          <w:marLeft w:val="0"/>
                          <w:marRight w:val="0"/>
                          <w:marTop w:val="0"/>
                          <w:marBottom w:val="0"/>
                          <w:divBdr>
                            <w:top w:val="none" w:sz="0" w:space="0" w:color="auto"/>
                            <w:left w:val="none" w:sz="0" w:space="0" w:color="auto"/>
                            <w:bottom w:val="none" w:sz="0" w:space="0" w:color="auto"/>
                            <w:right w:val="none" w:sz="0" w:space="0" w:color="auto"/>
                          </w:divBdr>
                        </w:div>
                        <w:div w:id="653534652">
                          <w:marLeft w:val="0"/>
                          <w:marRight w:val="0"/>
                          <w:marTop w:val="0"/>
                          <w:marBottom w:val="0"/>
                          <w:divBdr>
                            <w:top w:val="none" w:sz="0" w:space="0" w:color="auto"/>
                            <w:left w:val="none" w:sz="0" w:space="0" w:color="auto"/>
                            <w:bottom w:val="none" w:sz="0" w:space="0" w:color="auto"/>
                            <w:right w:val="none" w:sz="0" w:space="0" w:color="auto"/>
                          </w:divBdr>
                        </w:div>
                        <w:div w:id="564726173">
                          <w:marLeft w:val="0"/>
                          <w:marRight w:val="0"/>
                          <w:marTop w:val="0"/>
                          <w:marBottom w:val="0"/>
                          <w:divBdr>
                            <w:top w:val="none" w:sz="0" w:space="0" w:color="auto"/>
                            <w:left w:val="none" w:sz="0" w:space="0" w:color="auto"/>
                            <w:bottom w:val="none" w:sz="0" w:space="0" w:color="auto"/>
                            <w:right w:val="none" w:sz="0" w:space="0" w:color="auto"/>
                          </w:divBdr>
                        </w:div>
                        <w:div w:id="12220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2392</Words>
  <Characters>13636</Characters>
  <Application>Microsoft Office Word</Application>
  <DocSecurity>0</DocSecurity>
  <Lines>113</Lines>
  <Paragraphs>31</Paragraphs>
  <ScaleCrop>false</ScaleCrop>
  <Company/>
  <LinksUpToDate>false</LinksUpToDate>
  <CharactersWithSpaces>15997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2019-11-06T23:49:00Z</dcterms:created>
  <dcterms:modified xsi:type="dcterms:W3CDTF">2019-11-06T23:54:00Z</dcterms:modified>
</cp:coreProperties>
</file>