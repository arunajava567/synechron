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95B" w:rsidRPr="0075795B" w:rsidRDefault="0075795B" w:rsidP="0075795B">
      <w:pPr>
        <w:spacing w:after="164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1"/>
          <w:szCs w:val="31"/>
        </w:rPr>
      </w:pPr>
      <w:proofErr w:type="spellStart"/>
      <w:r w:rsidRPr="0075795B">
        <w:rPr>
          <w:rFonts w:ascii="Times New Roman" w:eastAsia="Times New Roman" w:hAnsi="Times New Roman" w:cs="Times New Roman"/>
          <w:kern w:val="36"/>
          <w:sz w:val="31"/>
          <w:szCs w:val="31"/>
        </w:rPr>
        <w:t>ConcurrentSkipListSet</w:t>
      </w:r>
      <w:proofErr w:type="spellEnd"/>
      <w:r w:rsidRPr="0075795B">
        <w:rPr>
          <w:rFonts w:ascii="Times New Roman" w:eastAsia="Times New Roman" w:hAnsi="Times New Roman" w:cs="Times New Roman"/>
          <w:kern w:val="36"/>
          <w:sz w:val="31"/>
          <w:szCs w:val="31"/>
        </w:rPr>
        <w:t xml:space="preserve"> in Java with Examples</w:t>
      </w:r>
    </w:p>
    <w:p w:rsidR="0075795B" w:rsidRPr="0075795B" w:rsidRDefault="0075795B" w:rsidP="0075795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75795B">
        <w:rPr>
          <w:rFonts w:ascii="Arial" w:eastAsia="Times New Roman" w:hAnsi="Arial" w:cs="Arial"/>
          <w:sz w:val="18"/>
          <w:szCs w:val="18"/>
        </w:rPr>
        <w:t>The </w:t>
      </w:r>
      <w:proofErr w:type="spellStart"/>
      <w:r w:rsidRPr="0075795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ConcurrentSkipListSet</w:t>
      </w:r>
      <w:proofErr w:type="spellEnd"/>
      <w:r w:rsidRPr="0075795B">
        <w:rPr>
          <w:rFonts w:ascii="Arial" w:eastAsia="Times New Roman" w:hAnsi="Arial" w:cs="Arial"/>
          <w:sz w:val="18"/>
          <w:szCs w:val="18"/>
        </w:rPr>
        <w:t> class in Java is a part of the </w:t>
      </w:r>
      <w:hyperlink r:id="rId5" w:history="1">
        <w:r w:rsidRPr="0075795B">
          <w:rPr>
            <w:rFonts w:ascii="Arial" w:eastAsia="Times New Roman" w:hAnsi="Arial" w:cs="Arial"/>
            <w:color w:val="EC4E20"/>
            <w:sz w:val="18"/>
          </w:rPr>
          <w:t>Java Collection Framework</w:t>
        </w:r>
      </w:hyperlink>
      <w:r w:rsidRPr="0075795B">
        <w:rPr>
          <w:rFonts w:ascii="Arial" w:eastAsia="Times New Roman" w:hAnsi="Arial" w:cs="Arial"/>
          <w:sz w:val="18"/>
          <w:szCs w:val="18"/>
        </w:rPr>
        <w:t> and implements the </w:t>
      </w:r>
      <w:r w:rsidRPr="0075795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Collection interface</w:t>
      </w:r>
      <w:r w:rsidRPr="0075795B">
        <w:rPr>
          <w:rFonts w:ascii="Arial" w:eastAsia="Times New Roman" w:hAnsi="Arial" w:cs="Arial"/>
          <w:sz w:val="18"/>
          <w:szCs w:val="18"/>
        </w:rPr>
        <w:t> and the </w:t>
      </w:r>
      <w:proofErr w:type="spellStart"/>
      <w:r w:rsidRPr="0075795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AbstractSet</w:t>
      </w:r>
      <w:proofErr w:type="spellEnd"/>
      <w:r w:rsidRPr="0075795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 xml:space="preserve"> class</w:t>
      </w:r>
      <w:r w:rsidRPr="0075795B">
        <w:rPr>
          <w:rFonts w:ascii="Arial" w:eastAsia="Times New Roman" w:hAnsi="Arial" w:cs="Arial"/>
          <w:sz w:val="18"/>
          <w:szCs w:val="18"/>
        </w:rPr>
        <w:t>. It provides a scalable and concurrent version of </w:t>
      </w:r>
      <w:proofErr w:type="spellStart"/>
      <w:r w:rsidRPr="0075795B">
        <w:rPr>
          <w:rFonts w:ascii="Arial" w:eastAsia="Times New Roman" w:hAnsi="Arial" w:cs="Arial"/>
          <w:sz w:val="18"/>
          <w:szCs w:val="18"/>
        </w:rPr>
        <w:fldChar w:fldCharType="begin"/>
      </w:r>
      <w:r w:rsidRPr="0075795B">
        <w:rPr>
          <w:rFonts w:ascii="Arial" w:eastAsia="Times New Roman" w:hAnsi="Arial" w:cs="Arial"/>
          <w:sz w:val="18"/>
          <w:szCs w:val="18"/>
        </w:rPr>
        <w:instrText xml:space="preserve"> HYPERLINK "https://www.geeksforgeeks.org/navigableset-java-examples/" </w:instrText>
      </w:r>
      <w:r w:rsidRPr="0075795B">
        <w:rPr>
          <w:rFonts w:ascii="Arial" w:eastAsia="Times New Roman" w:hAnsi="Arial" w:cs="Arial"/>
          <w:sz w:val="18"/>
          <w:szCs w:val="18"/>
        </w:rPr>
        <w:fldChar w:fldCharType="separate"/>
      </w:r>
      <w:r w:rsidRPr="0075795B">
        <w:rPr>
          <w:rFonts w:ascii="Arial" w:eastAsia="Times New Roman" w:hAnsi="Arial" w:cs="Arial"/>
          <w:color w:val="EC4E20"/>
          <w:sz w:val="18"/>
        </w:rPr>
        <w:t>NavigableSet</w:t>
      </w:r>
      <w:proofErr w:type="spellEnd"/>
      <w:r w:rsidRPr="0075795B">
        <w:rPr>
          <w:rFonts w:ascii="Arial" w:eastAsia="Times New Roman" w:hAnsi="Arial" w:cs="Arial"/>
          <w:color w:val="EC4E20"/>
          <w:sz w:val="18"/>
        </w:rPr>
        <w:t xml:space="preserve"> in Java</w:t>
      </w:r>
      <w:r w:rsidRPr="0075795B">
        <w:rPr>
          <w:rFonts w:ascii="Arial" w:eastAsia="Times New Roman" w:hAnsi="Arial" w:cs="Arial"/>
          <w:sz w:val="18"/>
          <w:szCs w:val="18"/>
        </w:rPr>
        <w:fldChar w:fldCharType="end"/>
      </w:r>
      <w:r w:rsidRPr="0075795B">
        <w:rPr>
          <w:rFonts w:ascii="Arial" w:eastAsia="Times New Roman" w:hAnsi="Arial" w:cs="Arial"/>
          <w:sz w:val="18"/>
          <w:szCs w:val="18"/>
        </w:rPr>
        <w:t xml:space="preserve">. The implementation of </w:t>
      </w:r>
      <w:proofErr w:type="spellStart"/>
      <w:r w:rsidRPr="0075795B">
        <w:rPr>
          <w:rFonts w:ascii="Arial" w:eastAsia="Times New Roman" w:hAnsi="Arial" w:cs="Arial"/>
          <w:sz w:val="18"/>
          <w:szCs w:val="18"/>
        </w:rPr>
        <w:t>ConcurrentSkipListSet</w:t>
      </w:r>
      <w:proofErr w:type="spellEnd"/>
      <w:r w:rsidRPr="0075795B">
        <w:rPr>
          <w:rFonts w:ascii="Arial" w:eastAsia="Times New Roman" w:hAnsi="Arial" w:cs="Arial"/>
          <w:sz w:val="18"/>
          <w:szCs w:val="18"/>
        </w:rPr>
        <w:t xml:space="preserve"> is based on </w:t>
      </w:r>
      <w:proofErr w:type="spellStart"/>
      <w:r w:rsidRPr="0075795B">
        <w:rPr>
          <w:rFonts w:ascii="Arial" w:eastAsia="Times New Roman" w:hAnsi="Arial" w:cs="Arial"/>
          <w:sz w:val="18"/>
          <w:szCs w:val="18"/>
        </w:rPr>
        <w:t>ConcurrentSkipListMap</w:t>
      </w:r>
      <w:proofErr w:type="spellEnd"/>
      <w:r w:rsidRPr="0075795B">
        <w:rPr>
          <w:rFonts w:ascii="Arial" w:eastAsia="Times New Roman" w:hAnsi="Arial" w:cs="Arial"/>
          <w:sz w:val="18"/>
          <w:szCs w:val="18"/>
        </w:rPr>
        <w:t xml:space="preserve">. The elements in </w:t>
      </w:r>
      <w:proofErr w:type="spellStart"/>
      <w:r w:rsidRPr="0075795B">
        <w:rPr>
          <w:rFonts w:ascii="Arial" w:eastAsia="Times New Roman" w:hAnsi="Arial" w:cs="Arial"/>
          <w:sz w:val="18"/>
          <w:szCs w:val="18"/>
        </w:rPr>
        <w:t>ConcurrentSkipListSet</w:t>
      </w:r>
      <w:proofErr w:type="spellEnd"/>
      <w:r w:rsidRPr="0075795B">
        <w:rPr>
          <w:rFonts w:ascii="Arial" w:eastAsia="Times New Roman" w:hAnsi="Arial" w:cs="Arial"/>
          <w:sz w:val="18"/>
          <w:szCs w:val="18"/>
        </w:rPr>
        <w:t xml:space="preserve"> are sorted by default in their natural ordering.</w:t>
      </w:r>
    </w:p>
    <w:p w:rsidR="0075795B" w:rsidRPr="0075795B" w:rsidRDefault="0075795B" w:rsidP="0075795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75795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Class Hierarchy:</w:t>
      </w:r>
    </w:p>
    <w:p w:rsidR="0075795B" w:rsidRPr="0075795B" w:rsidRDefault="0075795B" w:rsidP="007579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nsolas"/>
          <w:sz w:val="16"/>
          <w:szCs w:val="16"/>
        </w:rPr>
      </w:pPr>
      <w:proofErr w:type="spellStart"/>
      <w:r w:rsidRPr="0075795B">
        <w:rPr>
          <w:rFonts w:ascii="Consolas" w:eastAsia="Times New Roman" w:hAnsi="Consolas" w:cs="Consolas"/>
          <w:sz w:val="16"/>
          <w:szCs w:val="16"/>
        </w:rPr>
        <w:t>java.lang.Object</w:t>
      </w:r>
      <w:proofErr w:type="spellEnd"/>
    </w:p>
    <w:p w:rsidR="0075795B" w:rsidRPr="0075795B" w:rsidRDefault="0075795B" w:rsidP="007579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nsolas"/>
          <w:sz w:val="16"/>
          <w:szCs w:val="16"/>
        </w:rPr>
      </w:pPr>
      <w:r w:rsidRPr="0075795B">
        <w:rPr>
          <w:rFonts w:ascii="Consolas" w:eastAsia="Times New Roman" w:hAnsi="Consolas" w:cs="Consolas"/>
          <w:sz w:val="16"/>
          <w:szCs w:val="16"/>
        </w:rPr>
        <w:t xml:space="preserve">   </w:t>
      </w:r>
      <w:r w:rsidRPr="0075795B">
        <w:rPr>
          <w:rFonts w:ascii="Cambria Math" w:eastAsia="Times New Roman" w:hAnsi="Cambria Math" w:cs="Cambria Math"/>
          <w:sz w:val="16"/>
          <w:szCs w:val="16"/>
        </w:rPr>
        <w:t>↳</w:t>
      </w:r>
      <w:r w:rsidRPr="0075795B">
        <w:rPr>
          <w:rFonts w:ascii="Consolas" w:eastAsia="Times New Roman" w:hAnsi="Consolas" w:cs="Consolas"/>
          <w:sz w:val="16"/>
          <w:szCs w:val="16"/>
        </w:rPr>
        <w:t xml:space="preserve"> </w:t>
      </w:r>
      <w:proofErr w:type="spellStart"/>
      <w:r w:rsidRPr="0075795B">
        <w:rPr>
          <w:rFonts w:ascii="Consolas" w:eastAsia="Times New Roman" w:hAnsi="Consolas" w:cs="Consolas"/>
          <w:sz w:val="16"/>
          <w:szCs w:val="16"/>
        </w:rPr>
        <w:t>java.util.AbstractCollection</w:t>
      </w:r>
      <w:proofErr w:type="spellEnd"/>
      <w:r w:rsidRPr="0075795B">
        <w:rPr>
          <w:rFonts w:ascii="Consolas" w:eastAsia="Times New Roman" w:hAnsi="Consolas" w:cs="Consolas"/>
          <w:sz w:val="16"/>
          <w:szCs w:val="16"/>
        </w:rPr>
        <w:t>&lt;E&gt;</w:t>
      </w:r>
    </w:p>
    <w:p w:rsidR="0075795B" w:rsidRPr="0075795B" w:rsidRDefault="0075795B" w:rsidP="007579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nsolas"/>
          <w:sz w:val="16"/>
          <w:szCs w:val="16"/>
        </w:rPr>
      </w:pPr>
      <w:r w:rsidRPr="0075795B">
        <w:rPr>
          <w:rFonts w:ascii="Consolas" w:eastAsia="Times New Roman" w:hAnsi="Consolas" w:cs="Consolas"/>
          <w:sz w:val="16"/>
          <w:szCs w:val="16"/>
        </w:rPr>
        <w:t xml:space="preserve">      </w:t>
      </w:r>
      <w:r w:rsidRPr="0075795B">
        <w:rPr>
          <w:rFonts w:ascii="Cambria Math" w:eastAsia="Times New Roman" w:hAnsi="Cambria Math" w:cs="Cambria Math"/>
          <w:sz w:val="16"/>
          <w:szCs w:val="16"/>
        </w:rPr>
        <w:t>↳</w:t>
      </w:r>
      <w:r w:rsidRPr="0075795B">
        <w:rPr>
          <w:rFonts w:ascii="Consolas" w:eastAsia="Times New Roman" w:hAnsi="Consolas" w:cs="Consolas"/>
          <w:sz w:val="16"/>
          <w:szCs w:val="16"/>
        </w:rPr>
        <w:t xml:space="preserve"> </w:t>
      </w:r>
      <w:proofErr w:type="spellStart"/>
      <w:r w:rsidRPr="0075795B">
        <w:rPr>
          <w:rFonts w:ascii="Consolas" w:eastAsia="Times New Roman" w:hAnsi="Consolas" w:cs="Consolas"/>
          <w:sz w:val="16"/>
          <w:szCs w:val="16"/>
        </w:rPr>
        <w:t>java.util.AbstractSet</w:t>
      </w:r>
      <w:proofErr w:type="spellEnd"/>
      <w:r w:rsidRPr="0075795B">
        <w:rPr>
          <w:rFonts w:ascii="Consolas" w:eastAsia="Times New Roman" w:hAnsi="Consolas" w:cs="Consolas"/>
          <w:sz w:val="16"/>
          <w:szCs w:val="16"/>
        </w:rPr>
        <w:t>&lt;E&gt;</w:t>
      </w:r>
    </w:p>
    <w:p w:rsidR="0075795B" w:rsidRPr="0075795B" w:rsidRDefault="0075795B" w:rsidP="007579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nsolas"/>
          <w:sz w:val="16"/>
          <w:szCs w:val="16"/>
        </w:rPr>
      </w:pPr>
      <w:r w:rsidRPr="0075795B">
        <w:rPr>
          <w:rFonts w:ascii="Consolas" w:eastAsia="Times New Roman" w:hAnsi="Consolas" w:cs="Consolas"/>
          <w:sz w:val="16"/>
          <w:szCs w:val="16"/>
        </w:rPr>
        <w:t xml:space="preserve">         </w:t>
      </w:r>
      <w:r w:rsidRPr="0075795B">
        <w:rPr>
          <w:rFonts w:ascii="Cambria Math" w:eastAsia="Times New Roman" w:hAnsi="Cambria Math" w:cs="Cambria Math"/>
          <w:sz w:val="16"/>
          <w:szCs w:val="16"/>
        </w:rPr>
        <w:t>↳</w:t>
      </w:r>
      <w:r w:rsidRPr="0075795B">
        <w:rPr>
          <w:rFonts w:ascii="Consolas" w:eastAsia="Times New Roman" w:hAnsi="Consolas" w:cs="Consolas"/>
          <w:sz w:val="16"/>
          <w:szCs w:val="16"/>
        </w:rPr>
        <w:t xml:space="preserve"> Class </w:t>
      </w:r>
      <w:proofErr w:type="spellStart"/>
      <w:r w:rsidRPr="0075795B">
        <w:rPr>
          <w:rFonts w:ascii="Consolas" w:eastAsia="Times New Roman" w:hAnsi="Consolas" w:cs="Consolas"/>
          <w:sz w:val="16"/>
          <w:szCs w:val="16"/>
        </w:rPr>
        <w:t>ConcurrentSkipListSet</w:t>
      </w:r>
      <w:proofErr w:type="spellEnd"/>
      <w:r w:rsidRPr="0075795B">
        <w:rPr>
          <w:rFonts w:ascii="Consolas" w:eastAsia="Times New Roman" w:hAnsi="Consolas" w:cs="Consolas"/>
          <w:sz w:val="16"/>
          <w:szCs w:val="16"/>
        </w:rPr>
        <w:t>&lt;E&gt;</w:t>
      </w:r>
    </w:p>
    <w:p w:rsidR="0075795B" w:rsidRPr="0075795B" w:rsidRDefault="0075795B" w:rsidP="0075795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75795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Syntax:</w:t>
      </w:r>
    </w:p>
    <w:p w:rsidR="0075795B" w:rsidRPr="0075795B" w:rsidRDefault="0075795B" w:rsidP="0075795B">
      <w:pPr>
        <w:spacing w:after="0" w:line="207" w:lineRule="atLeast"/>
        <w:jc w:val="both"/>
        <w:textAlignment w:val="baseline"/>
        <w:rPr>
          <w:ins w:id="0" w:author="Unknown"/>
          <w:rFonts w:ascii="Arial" w:eastAsia="Times New Roman" w:hAnsi="Arial" w:cs="Arial"/>
          <w:sz w:val="18"/>
          <w:szCs w:val="18"/>
        </w:rPr>
      </w:pPr>
      <w:ins w:id="1" w:author="Unknown">
        <w:r w:rsidRPr="0075795B">
          <w:rPr>
            <w:rFonts w:ascii="Arial" w:eastAsia="Times New Roman" w:hAnsi="Arial" w:cs="Arial"/>
            <w:sz w:val="18"/>
            <w:szCs w:val="18"/>
          </w:rPr>
          <w:br/>
        </w:r>
        <w:r w:rsidRPr="0075795B">
          <w:rPr>
            <w:rFonts w:ascii="Arial" w:eastAsia="Times New Roman" w:hAnsi="Arial" w:cs="Arial"/>
            <w:sz w:val="18"/>
            <w:szCs w:val="18"/>
          </w:rPr>
          <w:br/>
        </w:r>
      </w:ins>
    </w:p>
    <w:p w:rsidR="0075795B" w:rsidRPr="0075795B" w:rsidRDefault="0075795B" w:rsidP="007579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ins w:id="2" w:author="Unknown"/>
          <w:rFonts w:ascii="Consolas" w:eastAsia="Times New Roman" w:hAnsi="Consolas" w:cs="Consolas"/>
          <w:sz w:val="16"/>
          <w:szCs w:val="16"/>
        </w:rPr>
      </w:pPr>
      <w:proofErr w:type="gramStart"/>
      <w:ins w:id="3" w:author="Unknown">
        <w:r w:rsidRPr="0075795B">
          <w:rPr>
            <w:rFonts w:ascii="Consolas" w:eastAsia="Times New Roman" w:hAnsi="Consolas" w:cs="Consolas"/>
            <w:sz w:val="16"/>
            <w:szCs w:val="16"/>
          </w:rPr>
          <w:t>public</w:t>
        </w:r>
        <w:proofErr w:type="gramEnd"/>
        <w:r w:rsidRPr="0075795B">
          <w:rPr>
            <w:rFonts w:ascii="Consolas" w:eastAsia="Times New Roman" w:hAnsi="Consolas" w:cs="Consolas"/>
            <w:sz w:val="16"/>
            <w:szCs w:val="16"/>
          </w:rPr>
          <w:t xml:space="preserve"> class </w:t>
        </w:r>
        <w:proofErr w:type="spellStart"/>
        <w:r w:rsidRPr="0075795B">
          <w:rPr>
            <w:rFonts w:ascii="Consolas" w:eastAsia="Times New Roman" w:hAnsi="Consolas" w:cs="Consolas"/>
            <w:sz w:val="16"/>
            <w:szCs w:val="16"/>
          </w:rPr>
          <w:t>ConcurrentSkipListSet</w:t>
        </w:r>
        <w:proofErr w:type="spellEnd"/>
        <w:r w:rsidRPr="0075795B">
          <w:rPr>
            <w:rFonts w:ascii="Consolas" w:eastAsia="Times New Roman" w:hAnsi="Consolas" w:cs="Consolas"/>
            <w:sz w:val="16"/>
            <w:szCs w:val="16"/>
          </w:rPr>
          <w:t>&lt;E&gt;</w:t>
        </w:r>
      </w:ins>
    </w:p>
    <w:p w:rsidR="0075795B" w:rsidRPr="0075795B" w:rsidRDefault="0075795B" w:rsidP="007579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ins w:id="4" w:author="Unknown"/>
          <w:rFonts w:ascii="Consolas" w:eastAsia="Times New Roman" w:hAnsi="Consolas" w:cs="Consolas"/>
          <w:sz w:val="16"/>
          <w:szCs w:val="16"/>
        </w:rPr>
      </w:pPr>
      <w:ins w:id="5" w:author="Unknown">
        <w:r w:rsidRPr="0075795B">
          <w:rPr>
            <w:rFonts w:ascii="Consolas" w:eastAsia="Times New Roman" w:hAnsi="Consolas" w:cs="Consolas"/>
            <w:sz w:val="16"/>
            <w:szCs w:val="16"/>
          </w:rPr>
          <w:t xml:space="preserve">    </w:t>
        </w:r>
        <w:proofErr w:type="gramStart"/>
        <w:r w:rsidRPr="0075795B">
          <w:rPr>
            <w:rFonts w:ascii="Consolas" w:eastAsia="Times New Roman" w:hAnsi="Consolas" w:cs="Consolas"/>
            <w:sz w:val="16"/>
            <w:szCs w:val="16"/>
          </w:rPr>
          <w:t>extends</w:t>
        </w:r>
        <w:proofErr w:type="gramEnd"/>
        <w:r w:rsidRPr="0075795B">
          <w:rPr>
            <w:rFonts w:ascii="Consolas" w:eastAsia="Times New Roman" w:hAnsi="Consolas" w:cs="Consolas"/>
            <w:sz w:val="16"/>
            <w:szCs w:val="16"/>
          </w:rPr>
          <w:t xml:space="preserve"> </w:t>
        </w:r>
        <w:proofErr w:type="spellStart"/>
        <w:r w:rsidRPr="0075795B">
          <w:rPr>
            <w:rFonts w:ascii="Consolas" w:eastAsia="Times New Roman" w:hAnsi="Consolas" w:cs="Consolas"/>
            <w:sz w:val="16"/>
            <w:szCs w:val="16"/>
          </w:rPr>
          <w:t>AbstractSet</w:t>
        </w:r>
        <w:proofErr w:type="spellEnd"/>
        <w:r w:rsidRPr="0075795B">
          <w:rPr>
            <w:rFonts w:ascii="Consolas" w:eastAsia="Times New Roman" w:hAnsi="Consolas" w:cs="Consolas"/>
            <w:sz w:val="16"/>
            <w:szCs w:val="16"/>
          </w:rPr>
          <w:t>&lt;E&gt;</w:t>
        </w:r>
      </w:ins>
    </w:p>
    <w:p w:rsidR="0075795B" w:rsidRPr="0075795B" w:rsidRDefault="0075795B" w:rsidP="007579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ins w:id="6" w:author="Unknown"/>
          <w:rFonts w:ascii="Consolas" w:eastAsia="Times New Roman" w:hAnsi="Consolas" w:cs="Consolas"/>
          <w:sz w:val="16"/>
          <w:szCs w:val="16"/>
        </w:rPr>
      </w:pPr>
      <w:ins w:id="7" w:author="Unknown">
        <w:r w:rsidRPr="0075795B">
          <w:rPr>
            <w:rFonts w:ascii="Consolas" w:eastAsia="Times New Roman" w:hAnsi="Consolas" w:cs="Consolas"/>
            <w:sz w:val="16"/>
            <w:szCs w:val="16"/>
          </w:rPr>
          <w:t xml:space="preserve">        </w:t>
        </w:r>
        <w:proofErr w:type="gramStart"/>
        <w:r w:rsidRPr="0075795B">
          <w:rPr>
            <w:rFonts w:ascii="Consolas" w:eastAsia="Times New Roman" w:hAnsi="Consolas" w:cs="Consolas"/>
            <w:sz w:val="16"/>
            <w:szCs w:val="16"/>
          </w:rPr>
          <w:t>implements</w:t>
        </w:r>
        <w:proofErr w:type="gramEnd"/>
        <w:r w:rsidRPr="0075795B">
          <w:rPr>
            <w:rFonts w:ascii="Consolas" w:eastAsia="Times New Roman" w:hAnsi="Consolas" w:cs="Consolas"/>
            <w:sz w:val="16"/>
            <w:szCs w:val="16"/>
          </w:rPr>
          <w:t xml:space="preserve"> </w:t>
        </w:r>
        <w:proofErr w:type="spellStart"/>
        <w:r w:rsidRPr="0075795B">
          <w:rPr>
            <w:rFonts w:ascii="Consolas" w:eastAsia="Times New Roman" w:hAnsi="Consolas" w:cs="Consolas"/>
            <w:sz w:val="16"/>
            <w:szCs w:val="16"/>
          </w:rPr>
          <w:t>NavigableSet</w:t>
        </w:r>
        <w:proofErr w:type="spellEnd"/>
        <w:r w:rsidRPr="0075795B">
          <w:rPr>
            <w:rFonts w:ascii="Consolas" w:eastAsia="Times New Roman" w:hAnsi="Consolas" w:cs="Consolas"/>
            <w:sz w:val="16"/>
            <w:szCs w:val="16"/>
          </w:rPr>
          <w:t xml:space="preserve">&lt;E&gt;, </w:t>
        </w:r>
        <w:proofErr w:type="spellStart"/>
        <w:r w:rsidRPr="0075795B">
          <w:rPr>
            <w:rFonts w:ascii="Consolas" w:eastAsia="Times New Roman" w:hAnsi="Consolas" w:cs="Consolas"/>
            <w:sz w:val="16"/>
            <w:szCs w:val="16"/>
          </w:rPr>
          <w:t>Cloneable</w:t>
        </w:r>
        <w:proofErr w:type="spellEnd"/>
        <w:r w:rsidRPr="0075795B">
          <w:rPr>
            <w:rFonts w:ascii="Consolas" w:eastAsia="Times New Roman" w:hAnsi="Consolas" w:cs="Consolas"/>
            <w:sz w:val="16"/>
            <w:szCs w:val="16"/>
          </w:rPr>
          <w:t xml:space="preserve">, </w:t>
        </w:r>
        <w:proofErr w:type="spellStart"/>
        <w:r w:rsidRPr="0075795B">
          <w:rPr>
            <w:rFonts w:ascii="Consolas" w:eastAsia="Times New Roman" w:hAnsi="Consolas" w:cs="Consolas"/>
            <w:sz w:val="16"/>
            <w:szCs w:val="16"/>
          </w:rPr>
          <w:t>Serializable</w:t>
        </w:r>
        <w:proofErr w:type="spellEnd"/>
      </w:ins>
    </w:p>
    <w:p w:rsidR="0075795B" w:rsidRPr="0075795B" w:rsidRDefault="0075795B" w:rsidP="007579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ins w:id="8" w:author="Unknown"/>
          <w:rFonts w:ascii="Consolas" w:eastAsia="Times New Roman" w:hAnsi="Consolas" w:cs="Consolas"/>
          <w:sz w:val="16"/>
          <w:szCs w:val="16"/>
        </w:rPr>
      </w:pPr>
    </w:p>
    <w:p w:rsidR="0075795B" w:rsidRPr="0075795B" w:rsidRDefault="0075795B" w:rsidP="007579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ins w:id="9" w:author="Unknown"/>
          <w:rFonts w:ascii="Consolas" w:eastAsia="Times New Roman" w:hAnsi="Consolas" w:cs="Consolas"/>
          <w:sz w:val="16"/>
          <w:szCs w:val="16"/>
        </w:rPr>
      </w:pPr>
      <w:ins w:id="10" w:author="Unknown">
        <w:r w:rsidRPr="0075795B">
          <w:rPr>
            <w:rFonts w:ascii="Consolas" w:eastAsia="Times New Roman" w:hAnsi="Consolas" w:cs="Consolas"/>
            <w:sz w:val="16"/>
            <w:szCs w:val="16"/>
          </w:rPr>
          <w:t xml:space="preserve">Where </w:t>
        </w:r>
        <w:r w:rsidRPr="0075795B">
          <w:rPr>
            <w:rFonts w:ascii="Consolas" w:eastAsia="Times New Roman" w:hAnsi="Consolas" w:cs="Consolas"/>
            <w:b/>
            <w:bCs/>
            <w:sz w:val="16"/>
          </w:rPr>
          <w:t xml:space="preserve">E </w:t>
        </w:r>
        <w:r w:rsidRPr="0075795B">
          <w:rPr>
            <w:rFonts w:ascii="Consolas" w:eastAsia="Times New Roman" w:hAnsi="Consolas" w:cs="Consolas"/>
            <w:sz w:val="16"/>
            <w:szCs w:val="16"/>
          </w:rPr>
          <w:t xml:space="preserve">is the type of elements maintained </w:t>
        </w:r>
      </w:ins>
    </w:p>
    <w:p w:rsidR="0075795B" w:rsidRPr="0075795B" w:rsidRDefault="0075795B" w:rsidP="0075795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ins w:id="11" w:author="Unknown"/>
          <w:rFonts w:ascii="Consolas" w:eastAsia="Times New Roman" w:hAnsi="Consolas" w:cs="Consolas"/>
          <w:sz w:val="16"/>
          <w:szCs w:val="16"/>
        </w:rPr>
      </w:pPr>
      <w:proofErr w:type="gramStart"/>
      <w:ins w:id="12" w:author="Unknown">
        <w:r w:rsidRPr="0075795B">
          <w:rPr>
            <w:rFonts w:ascii="Consolas" w:eastAsia="Times New Roman" w:hAnsi="Consolas" w:cs="Consolas"/>
            <w:sz w:val="16"/>
            <w:szCs w:val="16"/>
          </w:rPr>
          <w:t>by</w:t>
        </w:r>
        <w:proofErr w:type="gramEnd"/>
        <w:r w:rsidRPr="0075795B">
          <w:rPr>
            <w:rFonts w:ascii="Consolas" w:eastAsia="Times New Roman" w:hAnsi="Consolas" w:cs="Consolas"/>
            <w:sz w:val="16"/>
            <w:szCs w:val="16"/>
          </w:rPr>
          <w:t xml:space="preserve"> this collection</w:t>
        </w:r>
      </w:ins>
    </w:p>
    <w:p w:rsidR="0075795B" w:rsidRPr="0075795B" w:rsidRDefault="0075795B" w:rsidP="0075795B">
      <w:pPr>
        <w:spacing w:after="0" w:line="240" w:lineRule="auto"/>
        <w:textAlignment w:val="baseline"/>
        <w:rPr>
          <w:ins w:id="13" w:author="Unknown"/>
          <w:rFonts w:ascii="Arial" w:eastAsia="Times New Roman" w:hAnsi="Arial" w:cs="Arial"/>
          <w:sz w:val="18"/>
          <w:szCs w:val="18"/>
        </w:rPr>
      </w:pPr>
      <w:ins w:id="14" w:author="Unknown"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 xml:space="preserve">Constructors in Java </w:t>
        </w:r>
        <w:proofErr w:type="spellStart"/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ConcurrentSkipListSet</w:t>
        </w:r>
        <w:proofErr w:type="spellEnd"/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:</w:t>
        </w:r>
      </w:ins>
    </w:p>
    <w:p w:rsidR="0075795B" w:rsidRPr="0075795B" w:rsidRDefault="0075795B" w:rsidP="0075795B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ins w:id="15" w:author="Unknown"/>
          <w:rFonts w:ascii="Arial" w:eastAsia="Times New Roman" w:hAnsi="Arial" w:cs="Arial"/>
          <w:sz w:val="18"/>
          <w:szCs w:val="18"/>
        </w:rPr>
      </w:pPr>
      <w:proofErr w:type="spellStart"/>
      <w:proofErr w:type="gramStart"/>
      <w:ins w:id="16" w:author="Unknown"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ConcurrentSkipListSet</w:t>
        </w:r>
        <w:proofErr w:type="spellEnd"/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(</w:t>
        </w:r>
        <w:proofErr w:type="gramEnd"/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)</w:t>
        </w:r>
        <w:r w:rsidRPr="0075795B">
          <w:rPr>
            <w:rFonts w:ascii="Arial" w:eastAsia="Times New Roman" w:hAnsi="Arial" w:cs="Arial"/>
            <w:sz w:val="18"/>
            <w:szCs w:val="18"/>
          </w:rPr>
          <w:t>: This constructor is used to construct an empty set.</w:t>
        </w:r>
      </w:ins>
    </w:p>
    <w:p w:rsidR="0075795B" w:rsidRPr="0075795B" w:rsidRDefault="0075795B" w:rsidP="0075795B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ins w:id="17" w:author="Unknown"/>
          <w:rFonts w:ascii="Arial" w:eastAsia="Times New Roman" w:hAnsi="Arial" w:cs="Arial"/>
          <w:sz w:val="18"/>
          <w:szCs w:val="18"/>
        </w:rPr>
      </w:pPr>
      <w:proofErr w:type="spellStart"/>
      <w:proofErr w:type="gramStart"/>
      <w:ins w:id="18" w:author="Unknown"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ConcurrentSkipListSet</w:t>
        </w:r>
        <w:proofErr w:type="spellEnd"/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(</w:t>
        </w:r>
        <w:proofErr w:type="gramEnd"/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Collection&lt;E&gt; c)</w:t>
        </w:r>
        <w:r w:rsidRPr="0075795B">
          <w:rPr>
            <w:rFonts w:ascii="Arial" w:eastAsia="Times New Roman" w:hAnsi="Arial" w:cs="Arial"/>
            <w:sz w:val="18"/>
            <w:szCs w:val="18"/>
          </w:rPr>
          <w:t>: This constructor is used to construct a set with the elements of the Collection passed as the parameter.</w:t>
        </w:r>
      </w:ins>
    </w:p>
    <w:p w:rsidR="0075795B" w:rsidRPr="0075795B" w:rsidRDefault="0075795B" w:rsidP="0075795B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ins w:id="19" w:author="Unknown"/>
          <w:rFonts w:ascii="Arial" w:eastAsia="Times New Roman" w:hAnsi="Arial" w:cs="Arial"/>
          <w:sz w:val="18"/>
          <w:szCs w:val="18"/>
        </w:rPr>
      </w:pPr>
      <w:proofErr w:type="spellStart"/>
      <w:proofErr w:type="gramStart"/>
      <w:ins w:id="20" w:author="Unknown"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ConcurrentSkipListSet</w:t>
        </w:r>
        <w:proofErr w:type="spellEnd"/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(</w:t>
        </w:r>
        <w:proofErr w:type="gramEnd"/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Comparator&lt;E&gt; comparator)</w:t>
        </w:r>
        <w:r w:rsidRPr="0075795B">
          <w:rPr>
            <w:rFonts w:ascii="Arial" w:eastAsia="Times New Roman" w:hAnsi="Arial" w:cs="Arial"/>
            <w:sz w:val="18"/>
            <w:szCs w:val="18"/>
          </w:rPr>
          <w:t>: This constructor is used to construct a new, empty set that orders its elements according to the specified comparator.</w:t>
        </w:r>
      </w:ins>
    </w:p>
    <w:p w:rsidR="0075795B" w:rsidRPr="0075795B" w:rsidRDefault="0075795B" w:rsidP="0075795B">
      <w:pPr>
        <w:numPr>
          <w:ilvl w:val="0"/>
          <w:numId w:val="1"/>
        </w:numPr>
        <w:spacing w:after="0" w:line="240" w:lineRule="auto"/>
        <w:ind w:left="393"/>
        <w:textAlignment w:val="baseline"/>
        <w:rPr>
          <w:ins w:id="21" w:author="Unknown"/>
          <w:rFonts w:ascii="Arial" w:eastAsia="Times New Roman" w:hAnsi="Arial" w:cs="Arial"/>
          <w:sz w:val="18"/>
          <w:szCs w:val="18"/>
        </w:rPr>
      </w:pPr>
      <w:proofErr w:type="spellStart"/>
      <w:proofErr w:type="gramStart"/>
      <w:ins w:id="22" w:author="Unknown"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ConcurrentSkipListSet</w:t>
        </w:r>
        <w:proofErr w:type="spellEnd"/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(</w:t>
        </w:r>
        <w:proofErr w:type="spellStart"/>
        <w:proofErr w:type="gramEnd"/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SortedSet</w:t>
        </w:r>
        <w:proofErr w:type="spellEnd"/>
        <w:r w:rsidRPr="0075795B">
          <w:rPr>
            <w:rFonts w:ascii="Arial" w:eastAsia="Times New Roman" w:hAnsi="Arial" w:cs="Arial"/>
            <w:b/>
            <w:bCs/>
            <w:sz w:val="18"/>
            <w:szCs w:val="18"/>
            <w:bdr w:val="none" w:sz="0" w:space="0" w:color="auto" w:frame="1"/>
          </w:rPr>
          <w:t>&lt;E&gt; s)</w:t>
        </w:r>
        <w:r w:rsidRPr="0075795B">
          <w:rPr>
            <w:rFonts w:ascii="Arial" w:eastAsia="Times New Roman" w:hAnsi="Arial" w:cs="Arial"/>
            <w:sz w:val="18"/>
            <w:szCs w:val="18"/>
          </w:rPr>
          <w:t>: This constructor is used to construct a new set containing the same elements and using the same ordering as the specified sorted set.</w:t>
        </w:r>
      </w:ins>
    </w:p>
    <w:p w:rsidR="0075795B" w:rsidRPr="0075795B" w:rsidRDefault="0075795B" w:rsidP="0075795B">
      <w:pPr>
        <w:spacing w:after="109" w:line="240" w:lineRule="auto"/>
        <w:textAlignment w:val="baseline"/>
        <w:rPr>
          <w:ins w:id="23" w:author="Unknown"/>
          <w:rFonts w:ascii="Arial" w:eastAsia="Times New Roman" w:hAnsi="Arial" w:cs="Arial"/>
          <w:sz w:val="18"/>
          <w:szCs w:val="18"/>
        </w:rPr>
      </w:pPr>
      <w:ins w:id="24" w:author="Unknown">
        <w:r w:rsidRPr="0075795B">
          <w:rPr>
            <w:rFonts w:ascii="Arial" w:eastAsia="Times New Roman" w:hAnsi="Arial" w:cs="Arial"/>
            <w:sz w:val="18"/>
            <w:szCs w:val="18"/>
          </w:rPr>
          <w:t xml:space="preserve">Below is a sample program to illustrate </w:t>
        </w:r>
        <w:proofErr w:type="spellStart"/>
        <w:r w:rsidRPr="0075795B">
          <w:rPr>
            <w:rFonts w:ascii="Arial" w:eastAsia="Times New Roman" w:hAnsi="Arial" w:cs="Arial"/>
            <w:sz w:val="18"/>
            <w:szCs w:val="18"/>
          </w:rPr>
          <w:t>ConcurrentSkipListSet</w:t>
        </w:r>
        <w:proofErr w:type="spellEnd"/>
        <w:r w:rsidRPr="0075795B">
          <w:rPr>
            <w:rFonts w:ascii="Arial" w:eastAsia="Times New Roman" w:hAnsi="Arial" w:cs="Arial"/>
            <w:sz w:val="18"/>
            <w:szCs w:val="18"/>
          </w:rPr>
          <w:t xml:space="preserve"> in Java:</w:t>
        </w:r>
      </w:ins>
    </w:p>
    <w:tbl>
      <w:tblPr>
        <w:tblW w:w="6545" w:type="dxa"/>
        <w:tblCellMar>
          <w:left w:w="0" w:type="dxa"/>
          <w:right w:w="0" w:type="dxa"/>
        </w:tblCellMar>
        <w:tblLook w:val="04A0"/>
      </w:tblPr>
      <w:tblGrid>
        <w:gridCol w:w="6545"/>
      </w:tblGrid>
      <w:tr w:rsidR="0075795B" w:rsidRPr="0075795B" w:rsidTr="0075795B">
        <w:tc>
          <w:tcPr>
            <w:tcW w:w="6545" w:type="dxa"/>
            <w:vAlign w:val="center"/>
            <w:hideMark/>
          </w:tcPr>
          <w:p w:rsidR="0075795B" w:rsidRDefault="0075795B" w:rsidP="007579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75795B" w:rsidRDefault="0075795B" w:rsidP="0075795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// Java program to demonstrate 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ConcurrentSkipListSet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java.util.concurrent.ConcurrentSkipListSet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ConcurrentSkipListSetLastExample1 {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795B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795B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        // Initializing the set using 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ConcurrentSkipListSet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ConcurrentSkipListSet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&lt;Integer&gt;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           set = new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ConcurrentSkipListSet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&lt;Integer&gt;();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        // Adding elements to this set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set.add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(78);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set.add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(64);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set.add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(12);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set.add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(45);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set.add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(8);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        // Printing the 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ConcurrentSkipListSet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lastRenderedPageBreak/>
              <w:t>        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ConcurrentSkipListSet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>: "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       + set);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        // Initializing the set using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        // 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ConcurrentSkipListSet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(Collection)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ConcurrentSkipListSet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&lt;Integer&gt;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           set1 = new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ConcurrentSkipListSet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&lt;Integer&gt;(set);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579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        // Printing the ConcurrentSkipListSet1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5795B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75795B">
              <w:rPr>
                <w:rFonts w:ascii="Courier New" w:eastAsia="Times New Roman" w:hAnsi="Courier New" w:cs="Courier New"/>
                <w:sz w:val="20"/>
              </w:rPr>
              <w:t>("ConcurrentSkipListSet1: "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       + set1);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75795B" w:rsidRPr="0075795B" w:rsidRDefault="0075795B" w:rsidP="00757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95B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B6521C" w:rsidRDefault="00B6521C"/>
    <w:sectPr w:rsidR="00B6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E9F"/>
    <w:multiLevelType w:val="multilevel"/>
    <w:tmpl w:val="26B2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75795B"/>
    <w:rsid w:val="0075795B"/>
    <w:rsid w:val="00B6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9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79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9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79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14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8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5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8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8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47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1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2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8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1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05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9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llections-in-java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2019-11-06T23:54:00Z</dcterms:created>
  <dcterms:modified xsi:type="dcterms:W3CDTF">2019-11-06T23:55:00Z</dcterms:modified>
</cp:coreProperties>
</file>